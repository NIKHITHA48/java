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91AA58" w14:textId="6476D03E" w:rsidR="00D71923" w:rsidRDefault="00D71923" w:rsidP="00D71923">
      <w:pPr>
        <w:pStyle w:val="Heading1"/>
      </w:pPr>
      <w:r w:rsidRPr="00D71923">
        <w:fldChar w:fldCharType="begin"/>
      </w:r>
      <w:r w:rsidRPr="00D71923">
        <w:instrText>HYPERLINK "https://copyassignment.com/to-do-list-app-in-java/"</w:instrText>
      </w:r>
      <w:r w:rsidRPr="00D71923">
        <w:fldChar w:fldCharType="separate"/>
      </w:r>
      <w:r w:rsidRPr="00D71923">
        <w:rPr>
          <w:rFonts w:ascii="inherit" w:hAnsi="inherit"/>
          <w:color w:val="000000"/>
          <w:u w:val="single"/>
          <w:bdr w:val="none" w:sz="0" w:space="0" w:color="auto" w:frame="1"/>
        </w:rPr>
        <w:t>To-Do List App</w:t>
      </w:r>
      <w:r w:rsidR="00D24411">
        <w:rPr>
          <w:rFonts w:ascii="inherit" w:hAnsi="inherit"/>
          <w:color w:val="000000"/>
          <w:u w:val="single"/>
          <w:bdr w:val="none" w:sz="0" w:space="0" w:color="auto" w:frame="1"/>
        </w:rPr>
        <w:t>lication</w:t>
      </w:r>
      <w:r w:rsidRPr="00D71923">
        <w:rPr>
          <w:rFonts w:ascii="inherit" w:hAnsi="inherit"/>
          <w:color w:val="000000"/>
          <w:u w:val="single"/>
          <w:bdr w:val="none" w:sz="0" w:space="0" w:color="auto" w:frame="1"/>
        </w:rPr>
        <w:t xml:space="preserve"> in Java</w:t>
      </w:r>
      <w:r w:rsidRPr="00D71923">
        <w:fldChar w:fldCharType="end"/>
      </w:r>
    </w:p>
    <w:p w14:paraId="75B668D4" w14:textId="4AF0AC90" w:rsidR="00D71923" w:rsidRPr="00D71923" w:rsidRDefault="00D71923" w:rsidP="00D71923">
      <w:pPr>
        <w:rPr>
          <w:rFonts w:ascii="Open Sans" w:hAnsi="Open Sans" w:cs="Open Sans"/>
          <w:b/>
          <w:bCs/>
          <w:color w:val="FF0000"/>
          <w:spacing w:val="-8"/>
          <w:kern w:val="36"/>
          <w:sz w:val="42"/>
          <w:szCs w:val="42"/>
          <w:lang w:eastAsia="en-IN"/>
        </w:rPr>
      </w:pPr>
      <w:r>
        <w:rPr>
          <w:rFonts w:ascii="Verdana" w:hAnsi="Verdana"/>
          <w:lang w:eastAsia="en-IN"/>
        </w:rPr>
        <w:t xml:space="preserve">                                 Thammishetti </w:t>
      </w:r>
      <w:proofErr w:type="gramStart"/>
      <w:r>
        <w:rPr>
          <w:rFonts w:ascii="Verdana" w:hAnsi="Verdana"/>
          <w:lang w:eastAsia="en-IN"/>
        </w:rPr>
        <w:t>nikhitha</w:t>
      </w:r>
      <w:r w:rsidRPr="00D71923">
        <w:rPr>
          <w:rFonts w:ascii="Verdana" w:hAnsi="Verdana"/>
          <w:lang w:eastAsia="en-IN"/>
        </w:rPr>
        <w:t> </w:t>
      </w:r>
      <w:r w:rsidRPr="00D71923">
        <w:rPr>
          <w:bdr w:val="none" w:sz="0" w:space="0" w:color="auto" w:frame="1"/>
          <w:lang w:eastAsia="en-IN"/>
        </w:rPr>
        <w:t> </w:t>
      </w:r>
      <w:r>
        <w:rPr>
          <w:bdr w:val="none" w:sz="0" w:space="0" w:color="auto" w:frame="1"/>
          <w:lang w:eastAsia="en-IN"/>
        </w:rPr>
        <w:t>February</w:t>
      </w:r>
      <w:proofErr w:type="gramEnd"/>
      <w:r>
        <w:rPr>
          <w:bdr w:val="none" w:sz="0" w:space="0" w:color="auto" w:frame="1"/>
          <w:lang w:eastAsia="en-IN"/>
        </w:rPr>
        <w:t>,2024</w:t>
      </w:r>
    </w:p>
    <w:p w14:paraId="71E075FD" w14:textId="093EE31D" w:rsidR="00D71923" w:rsidRPr="00D71923" w:rsidRDefault="00D71923" w:rsidP="00D71923">
      <w:pPr>
        <w:spacing w:after="0" w:line="240" w:lineRule="auto"/>
        <w:textAlignment w:val="baseline"/>
        <w:rPr>
          <w:rFonts w:ascii="inherit" w:eastAsia="Times New Roman" w:hAnsi="inherit" w:cs="Times New Roman"/>
          <w:kern w:val="0"/>
          <w:sz w:val="20"/>
          <w:szCs w:val="20"/>
          <w:lang w:eastAsia="en-IN"/>
          <w14:ligatures w14:val="none"/>
        </w:rPr>
      </w:pPr>
      <w:r w:rsidRPr="00D71923">
        <w:rPr>
          <w:rFonts w:ascii="Arial" w:eastAsia="Times New Roman" w:hAnsi="Arial" w:cs="Arial"/>
          <w:noProof/>
          <w:color w:val="409BD4"/>
          <w:kern w:val="0"/>
          <w:sz w:val="20"/>
          <w:szCs w:val="20"/>
          <w:bdr w:val="none" w:sz="0" w:space="0" w:color="auto" w:frame="1"/>
          <w:shd w:val="clear" w:color="auto" w:fill="FFFFFF"/>
          <w:lang w:eastAsia="en-IN"/>
          <w14:ligatures w14:val="none"/>
        </w:rPr>
        <w:drawing>
          <wp:inline distT="0" distB="0" distL="0" distR="0" wp14:anchorId="00C2FE46" wp14:editId="3AA28E6E">
            <wp:extent cx="5731510" cy="3762375"/>
            <wp:effectExtent l="0" t="0" r="0" b="0"/>
            <wp:docPr id="901567335" name="Picture 4" descr="To-Do List App in Java">
              <a:hlinkClick xmlns:a="http://schemas.openxmlformats.org/drawingml/2006/main" r:id="rId5" tooltip="&quot;Permanent Link to To-Do List App in Java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o-Do List App in Java">
                      <a:hlinkClick r:id="rId5" tooltip="&quot;Permanent Link to To-Do List App in Java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1B572E" w14:textId="77777777" w:rsidR="00D71923" w:rsidRPr="00D71923" w:rsidRDefault="00D71923" w:rsidP="00D71923">
      <w:pPr>
        <w:shd w:val="clear" w:color="auto" w:fill="FFFFFF"/>
        <w:spacing w:before="300" w:after="180" w:line="240" w:lineRule="auto"/>
        <w:textAlignment w:val="baseline"/>
        <w:rPr>
          <w:rFonts w:ascii="Helvetica" w:eastAsia="Times New Roman" w:hAnsi="Helvetica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D71923">
        <w:rPr>
          <w:rFonts w:ascii="Helvetica" w:eastAsia="Times New Roman" w:hAnsi="Helvetica" w:cs="Times New Roman"/>
          <w:color w:val="000000"/>
          <w:kern w:val="0"/>
          <w:sz w:val="26"/>
          <w:szCs w:val="26"/>
          <w:lang w:eastAsia="en-IN"/>
          <w14:ligatures w14:val="none"/>
        </w:rPr>
        <w:t>Hello, everyone</w:t>
      </w:r>
      <w:r w:rsidRPr="00D71923">
        <w:rPr>
          <w:rFonts w:ascii="Segoe UI Emoji" w:eastAsia="Times New Roman" w:hAnsi="Segoe UI Emoji" w:cs="Segoe UI Emoji"/>
          <w:color w:val="000000"/>
          <w:kern w:val="0"/>
          <w:sz w:val="26"/>
          <w:szCs w:val="26"/>
          <w:lang w:eastAsia="en-IN"/>
          <w14:ligatures w14:val="none"/>
        </w:rPr>
        <w:t>👋</w:t>
      </w:r>
    </w:p>
    <w:p w14:paraId="72EC6BAE" w14:textId="77777777" w:rsidR="00D71923" w:rsidRPr="00D71923" w:rsidRDefault="00D71923" w:rsidP="00D71923">
      <w:pPr>
        <w:shd w:val="clear" w:color="auto" w:fill="FFFFFF"/>
        <w:spacing w:before="300" w:after="180" w:line="240" w:lineRule="auto"/>
        <w:textAlignment w:val="baseline"/>
        <w:rPr>
          <w:rFonts w:ascii="Helvetica" w:eastAsia="Times New Roman" w:hAnsi="Helvetica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D71923">
        <w:rPr>
          <w:rFonts w:ascii="Helvetica" w:eastAsia="Times New Roman" w:hAnsi="Helvetica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Today we are going to build a simple and elegant To-Do List App in Java. This project will teach you how to perform adding, and delete tasks to a List. We will build a cool UI with the help of Java Swing and Java AWT. </w:t>
      </w:r>
      <w:proofErr w:type="gramStart"/>
      <w:r w:rsidRPr="00D71923">
        <w:rPr>
          <w:rFonts w:ascii="Helvetica" w:eastAsia="Times New Roman" w:hAnsi="Helvetica" w:cs="Times New Roman"/>
          <w:color w:val="000000"/>
          <w:kern w:val="0"/>
          <w:sz w:val="26"/>
          <w:szCs w:val="26"/>
          <w:lang w:eastAsia="en-IN"/>
          <w14:ligatures w14:val="none"/>
        </w:rPr>
        <w:t>So</w:t>
      </w:r>
      <w:proofErr w:type="gramEnd"/>
      <w:r w:rsidRPr="00D71923">
        <w:rPr>
          <w:rFonts w:ascii="Helvetica" w:eastAsia="Times New Roman" w:hAnsi="Helvetica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 let’s start together!!!</w:t>
      </w:r>
    </w:p>
    <w:p w14:paraId="72EBE898" w14:textId="4D46A757" w:rsidR="00D71923" w:rsidRPr="00D71923" w:rsidRDefault="00D71923" w:rsidP="00D71923">
      <w:pPr>
        <w:shd w:val="clear" w:color="auto" w:fill="FFFFFF"/>
        <w:spacing w:before="144" w:after="240" w:line="240" w:lineRule="auto"/>
        <w:textAlignment w:val="baseline"/>
        <w:outlineLvl w:val="1"/>
        <w:rPr>
          <w:rFonts w:ascii="Helvetica" w:eastAsia="Times New Roman" w:hAnsi="Helvetica" w:cs="Times New Roman"/>
          <w:b/>
          <w:bCs/>
          <w:color w:val="111111"/>
          <w:kern w:val="0"/>
          <w:sz w:val="45"/>
          <w:szCs w:val="45"/>
          <w:lang w:eastAsia="en-IN"/>
          <w14:ligatures w14:val="none"/>
        </w:rPr>
      </w:pPr>
      <w:r w:rsidRPr="00D71923">
        <w:rPr>
          <w:rFonts w:ascii="Helvetica" w:eastAsia="Times New Roman" w:hAnsi="Helvetica" w:cs="Times New Roman"/>
          <w:b/>
          <w:bCs/>
          <w:color w:val="111111"/>
          <w:kern w:val="0"/>
          <w:sz w:val="45"/>
          <w:szCs w:val="45"/>
          <w:lang w:eastAsia="en-IN"/>
          <w14:ligatures w14:val="none"/>
        </w:rPr>
        <w:t>Project Overview: To-Do List App</w:t>
      </w:r>
      <w:r w:rsidR="00D24411">
        <w:rPr>
          <w:rFonts w:ascii="Helvetica" w:eastAsia="Times New Roman" w:hAnsi="Helvetica" w:cs="Times New Roman"/>
          <w:b/>
          <w:bCs/>
          <w:color w:val="111111"/>
          <w:kern w:val="0"/>
          <w:sz w:val="45"/>
          <w:szCs w:val="45"/>
          <w:lang w:eastAsia="en-IN"/>
          <w14:ligatures w14:val="none"/>
        </w:rPr>
        <w:t>lication</w:t>
      </w:r>
      <w:r w:rsidRPr="00D71923">
        <w:rPr>
          <w:rFonts w:ascii="Helvetica" w:eastAsia="Times New Roman" w:hAnsi="Helvetica" w:cs="Times New Roman"/>
          <w:b/>
          <w:bCs/>
          <w:color w:val="111111"/>
          <w:kern w:val="0"/>
          <w:sz w:val="45"/>
          <w:szCs w:val="45"/>
          <w:lang w:eastAsia="en-IN"/>
          <w14:ligatures w14:val="none"/>
        </w:rPr>
        <w:t xml:space="preserve"> in Java</w:t>
      </w:r>
    </w:p>
    <w:tbl>
      <w:tblPr>
        <w:tblW w:w="11423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15"/>
        <w:gridCol w:w="8608"/>
      </w:tblGrid>
      <w:tr w:rsidR="00D71923" w:rsidRPr="00D71923" w14:paraId="7F7F9CFA" w14:textId="77777777" w:rsidTr="00D71923">
        <w:tc>
          <w:tcPr>
            <w:tcW w:w="0" w:type="auto"/>
            <w:tcBorders>
              <w:top w:val="single" w:sz="6" w:space="0" w:color="EEEEEE"/>
              <w:left w:val="single" w:sz="6" w:space="0" w:color="auto"/>
              <w:bottom w:val="single" w:sz="6" w:space="0" w:color="auto"/>
              <w:right w:val="single" w:sz="6" w:space="0" w:color="EEEEEE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bottom"/>
            <w:hideMark/>
          </w:tcPr>
          <w:p w14:paraId="5F470F1F" w14:textId="77777777" w:rsidR="00D71923" w:rsidRPr="00D71923" w:rsidRDefault="00D71923" w:rsidP="00D71923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D71923">
              <w:rPr>
                <w:rFonts w:ascii="inherit" w:eastAsia="Times New Roman" w:hAnsi="inherit" w:cs="Times New Roman"/>
                <w:b/>
                <w:bCs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Project Name: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bottom"/>
            <w:hideMark/>
          </w:tcPr>
          <w:p w14:paraId="441BF480" w14:textId="40AC6712" w:rsidR="00D71923" w:rsidRPr="00D71923" w:rsidRDefault="00D71923" w:rsidP="00D71923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D71923">
              <w:rPr>
                <w:rFonts w:ascii="inherit" w:eastAsia="Times New Roman" w:hAnsi="inherit" w:cs="Times New Roman"/>
                <w:kern w:val="0"/>
                <w:sz w:val="20"/>
                <w:szCs w:val="20"/>
                <w:lang w:eastAsia="en-IN"/>
                <w14:ligatures w14:val="none"/>
              </w:rPr>
              <w:t>To-Do List App</w:t>
            </w:r>
            <w:r w:rsidR="00D24411">
              <w:rPr>
                <w:rFonts w:ascii="inherit" w:eastAsia="Times New Roman" w:hAnsi="inherit" w:cs="Times New Roman"/>
                <w:kern w:val="0"/>
                <w:sz w:val="20"/>
                <w:szCs w:val="20"/>
                <w:lang w:eastAsia="en-IN"/>
                <w14:ligatures w14:val="none"/>
              </w:rPr>
              <w:t>lication</w:t>
            </w:r>
            <w:r w:rsidRPr="00D71923">
              <w:rPr>
                <w:rFonts w:ascii="inherit" w:eastAsia="Times New Roman" w:hAnsi="inherit" w:cs="Times New Roman"/>
                <w:kern w:val="0"/>
                <w:sz w:val="20"/>
                <w:szCs w:val="20"/>
                <w:lang w:eastAsia="en-IN"/>
                <w14:ligatures w14:val="none"/>
              </w:rPr>
              <w:t xml:space="preserve"> in Java</w:t>
            </w:r>
          </w:p>
        </w:tc>
      </w:tr>
      <w:tr w:rsidR="00D71923" w:rsidRPr="00D71923" w14:paraId="0DEB379B" w14:textId="77777777" w:rsidTr="00D71923">
        <w:tc>
          <w:tcPr>
            <w:tcW w:w="0" w:type="auto"/>
            <w:tcBorders>
              <w:top w:val="single" w:sz="6" w:space="0" w:color="EEEEEE"/>
              <w:left w:val="single" w:sz="6" w:space="0" w:color="auto"/>
              <w:bottom w:val="single" w:sz="6" w:space="0" w:color="auto"/>
              <w:right w:val="single" w:sz="6" w:space="0" w:color="EEEEEE"/>
            </w:tcBorders>
            <w:shd w:val="clear" w:color="auto" w:fill="F8F8F8"/>
            <w:tcMar>
              <w:top w:w="120" w:type="dxa"/>
              <w:left w:w="150" w:type="dxa"/>
              <w:bottom w:w="120" w:type="dxa"/>
              <w:right w:w="150" w:type="dxa"/>
            </w:tcMar>
            <w:vAlign w:val="bottom"/>
            <w:hideMark/>
          </w:tcPr>
          <w:p w14:paraId="5DB611CA" w14:textId="77777777" w:rsidR="00D71923" w:rsidRPr="00D71923" w:rsidRDefault="00D71923" w:rsidP="00D71923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D71923">
              <w:rPr>
                <w:rFonts w:ascii="inherit" w:eastAsia="Times New Roman" w:hAnsi="inherit" w:cs="Times New Roman"/>
                <w:b/>
                <w:bCs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Abstract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auto"/>
              <w:bottom w:val="single" w:sz="6" w:space="0" w:color="auto"/>
              <w:right w:val="nil"/>
            </w:tcBorders>
            <w:shd w:val="clear" w:color="auto" w:fill="F8F8F8"/>
            <w:tcMar>
              <w:top w:w="120" w:type="dxa"/>
              <w:left w:w="150" w:type="dxa"/>
              <w:bottom w:w="120" w:type="dxa"/>
              <w:right w:w="150" w:type="dxa"/>
            </w:tcMar>
            <w:vAlign w:val="bottom"/>
            <w:hideMark/>
          </w:tcPr>
          <w:p w14:paraId="2CD54CAC" w14:textId="77777777" w:rsidR="00D71923" w:rsidRPr="00D71923" w:rsidRDefault="00D71923" w:rsidP="00D71923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D71923">
              <w:rPr>
                <w:rFonts w:ascii="inherit" w:eastAsia="Times New Roman" w:hAnsi="inherit" w:cs="Times New Roman"/>
                <w:kern w:val="0"/>
                <w:sz w:val="20"/>
                <w:szCs w:val="20"/>
                <w:lang w:eastAsia="en-IN"/>
                <w14:ligatures w14:val="none"/>
              </w:rPr>
              <w:t>It’s a GUI-based project used with the swing module to organize all the elements that work under To-Do List App in Java.</w:t>
            </w:r>
          </w:p>
        </w:tc>
      </w:tr>
      <w:tr w:rsidR="00D71923" w:rsidRPr="00D71923" w14:paraId="2F878473" w14:textId="77777777" w:rsidTr="00D71923">
        <w:tc>
          <w:tcPr>
            <w:tcW w:w="0" w:type="auto"/>
            <w:tcBorders>
              <w:top w:val="single" w:sz="6" w:space="0" w:color="EEEEEE"/>
              <w:left w:val="single" w:sz="6" w:space="0" w:color="auto"/>
              <w:bottom w:val="single" w:sz="6" w:space="0" w:color="auto"/>
              <w:right w:val="single" w:sz="6" w:space="0" w:color="EEEEEE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bottom"/>
            <w:hideMark/>
          </w:tcPr>
          <w:p w14:paraId="13C0F5FA" w14:textId="77777777" w:rsidR="00D71923" w:rsidRPr="00D71923" w:rsidRDefault="00D71923" w:rsidP="00D71923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D71923">
              <w:rPr>
                <w:rFonts w:ascii="inherit" w:eastAsia="Times New Roman" w:hAnsi="inherit" w:cs="Times New Roman"/>
                <w:b/>
                <w:bCs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Language/s Used: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bottom"/>
            <w:hideMark/>
          </w:tcPr>
          <w:p w14:paraId="6CA921ED" w14:textId="77777777" w:rsidR="00D71923" w:rsidRPr="00D71923" w:rsidRDefault="00D71923" w:rsidP="00D71923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D71923">
              <w:rPr>
                <w:rFonts w:ascii="inherit" w:eastAsia="Times New Roman" w:hAnsi="inherit" w:cs="Times New Roman"/>
                <w:kern w:val="0"/>
                <w:sz w:val="20"/>
                <w:szCs w:val="20"/>
                <w:lang w:eastAsia="en-IN"/>
                <w14:ligatures w14:val="none"/>
              </w:rPr>
              <w:t>Java</w:t>
            </w:r>
          </w:p>
        </w:tc>
      </w:tr>
      <w:tr w:rsidR="00D71923" w:rsidRPr="00D71923" w14:paraId="48197C83" w14:textId="77777777" w:rsidTr="00D71923">
        <w:tc>
          <w:tcPr>
            <w:tcW w:w="0" w:type="auto"/>
            <w:tcBorders>
              <w:top w:val="single" w:sz="6" w:space="0" w:color="EEEEEE"/>
              <w:left w:val="single" w:sz="6" w:space="0" w:color="auto"/>
              <w:bottom w:val="single" w:sz="6" w:space="0" w:color="auto"/>
              <w:right w:val="single" w:sz="6" w:space="0" w:color="EEEEEE"/>
            </w:tcBorders>
            <w:shd w:val="clear" w:color="auto" w:fill="F8F8F8"/>
            <w:tcMar>
              <w:top w:w="120" w:type="dxa"/>
              <w:left w:w="150" w:type="dxa"/>
              <w:bottom w:w="120" w:type="dxa"/>
              <w:right w:w="150" w:type="dxa"/>
            </w:tcMar>
            <w:vAlign w:val="bottom"/>
            <w:hideMark/>
          </w:tcPr>
          <w:p w14:paraId="7CF0F349" w14:textId="77777777" w:rsidR="00D71923" w:rsidRPr="00D71923" w:rsidRDefault="00D71923" w:rsidP="00D71923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D71923">
              <w:rPr>
                <w:rFonts w:ascii="inherit" w:eastAsia="Times New Roman" w:hAnsi="inherit" w:cs="Times New Roman"/>
                <w:b/>
                <w:bCs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IDE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auto"/>
              <w:bottom w:val="single" w:sz="6" w:space="0" w:color="auto"/>
              <w:right w:val="nil"/>
            </w:tcBorders>
            <w:shd w:val="clear" w:color="auto" w:fill="F8F8F8"/>
            <w:tcMar>
              <w:top w:w="120" w:type="dxa"/>
              <w:left w:w="150" w:type="dxa"/>
              <w:bottom w:w="120" w:type="dxa"/>
              <w:right w:w="150" w:type="dxa"/>
            </w:tcMar>
            <w:vAlign w:val="bottom"/>
            <w:hideMark/>
          </w:tcPr>
          <w:p w14:paraId="42B22A9C" w14:textId="77777777" w:rsidR="00D71923" w:rsidRPr="00D71923" w:rsidRDefault="00D71923" w:rsidP="00D71923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D71923">
              <w:rPr>
                <w:rFonts w:ascii="inherit" w:eastAsia="Times New Roman" w:hAnsi="inherit" w:cs="Times New Roman"/>
                <w:kern w:val="0"/>
                <w:sz w:val="20"/>
                <w:szCs w:val="20"/>
                <w:lang w:eastAsia="en-IN"/>
                <w14:ligatures w14:val="none"/>
              </w:rPr>
              <w:t>Vs code</w:t>
            </w:r>
          </w:p>
        </w:tc>
      </w:tr>
      <w:tr w:rsidR="00D71923" w:rsidRPr="00D71923" w14:paraId="6BEC0228" w14:textId="77777777" w:rsidTr="00D71923">
        <w:tc>
          <w:tcPr>
            <w:tcW w:w="0" w:type="auto"/>
            <w:tcBorders>
              <w:top w:val="single" w:sz="6" w:space="0" w:color="EEEEEE"/>
              <w:left w:val="single" w:sz="6" w:space="0" w:color="auto"/>
              <w:bottom w:val="single" w:sz="6" w:space="0" w:color="auto"/>
              <w:right w:val="single" w:sz="6" w:space="0" w:color="EEEEEE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bottom"/>
            <w:hideMark/>
          </w:tcPr>
          <w:p w14:paraId="14CA7F44" w14:textId="77777777" w:rsidR="00D71923" w:rsidRPr="00D71923" w:rsidRDefault="00D71923" w:rsidP="00D71923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D71923">
              <w:rPr>
                <w:rFonts w:ascii="inherit" w:eastAsia="Times New Roman" w:hAnsi="inherit" w:cs="Times New Roman"/>
                <w:b/>
                <w:bCs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Java version (Recommended):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bottom"/>
            <w:hideMark/>
          </w:tcPr>
          <w:p w14:paraId="378106BB" w14:textId="77777777" w:rsidR="00D71923" w:rsidRPr="00D71923" w:rsidRDefault="00D71923" w:rsidP="00D71923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gramStart"/>
            <w:r w:rsidRPr="00D71923">
              <w:rPr>
                <w:rFonts w:ascii="inherit" w:eastAsia="Times New Roman" w:hAnsi="inherit" w:cs="Times New Roman"/>
                <w:b/>
                <w:bCs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Java(</w:t>
            </w:r>
            <w:proofErr w:type="gramEnd"/>
            <w:r w:rsidRPr="00D71923">
              <w:rPr>
                <w:rFonts w:ascii="inherit" w:eastAsia="Times New Roman" w:hAnsi="inherit" w:cs="Times New Roman"/>
                <w:b/>
                <w:bCs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latest version)</w:t>
            </w:r>
          </w:p>
        </w:tc>
      </w:tr>
      <w:tr w:rsidR="00D71923" w:rsidRPr="00D71923" w14:paraId="7F8C80E8" w14:textId="77777777" w:rsidTr="00D71923">
        <w:tc>
          <w:tcPr>
            <w:tcW w:w="0" w:type="auto"/>
            <w:tcBorders>
              <w:top w:val="single" w:sz="6" w:space="0" w:color="EEEEEE"/>
              <w:left w:val="single" w:sz="6" w:space="0" w:color="auto"/>
              <w:bottom w:val="single" w:sz="6" w:space="0" w:color="auto"/>
              <w:right w:val="single" w:sz="6" w:space="0" w:color="EEEEEE"/>
            </w:tcBorders>
            <w:shd w:val="clear" w:color="auto" w:fill="F8F8F8"/>
            <w:tcMar>
              <w:top w:w="120" w:type="dxa"/>
              <w:left w:w="150" w:type="dxa"/>
              <w:bottom w:w="120" w:type="dxa"/>
              <w:right w:w="150" w:type="dxa"/>
            </w:tcMar>
            <w:vAlign w:val="bottom"/>
            <w:hideMark/>
          </w:tcPr>
          <w:p w14:paraId="581BAAA5" w14:textId="77777777" w:rsidR="00D71923" w:rsidRPr="00D71923" w:rsidRDefault="00D71923" w:rsidP="00D71923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D71923">
              <w:rPr>
                <w:rFonts w:ascii="inherit" w:eastAsia="Times New Roman" w:hAnsi="inherit" w:cs="Times New Roman"/>
                <w:b/>
                <w:bCs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lastRenderedPageBreak/>
              <w:t>Database: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auto"/>
              <w:bottom w:val="single" w:sz="6" w:space="0" w:color="auto"/>
              <w:right w:val="nil"/>
            </w:tcBorders>
            <w:shd w:val="clear" w:color="auto" w:fill="F8F8F8"/>
            <w:tcMar>
              <w:top w:w="120" w:type="dxa"/>
              <w:left w:w="150" w:type="dxa"/>
              <w:bottom w:w="120" w:type="dxa"/>
              <w:right w:w="150" w:type="dxa"/>
            </w:tcMar>
            <w:vAlign w:val="bottom"/>
            <w:hideMark/>
          </w:tcPr>
          <w:p w14:paraId="386E6E5C" w14:textId="77777777" w:rsidR="00D71923" w:rsidRPr="00D71923" w:rsidRDefault="00D71923" w:rsidP="00D71923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D71923">
              <w:rPr>
                <w:rFonts w:ascii="inherit" w:eastAsia="Times New Roman" w:hAnsi="inherit" w:cs="Times New Roman"/>
                <w:kern w:val="0"/>
                <w:sz w:val="20"/>
                <w:szCs w:val="20"/>
                <w:lang w:eastAsia="en-IN"/>
                <w14:ligatures w14:val="none"/>
              </w:rPr>
              <w:t>None</w:t>
            </w:r>
          </w:p>
        </w:tc>
      </w:tr>
      <w:tr w:rsidR="00D71923" w:rsidRPr="00D71923" w14:paraId="72029FE1" w14:textId="77777777" w:rsidTr="00D71923">
        <w:tc>
          <w:tcPr>
            <w:tcW w:w="0" w:type="auto"/>
            <w:tcBorders>
              <w:top w:val="single" w:sz="6" w:space="0" w:color="EEEEEE"/>
              <w:left w:val="single" w:sz="6" w:space="0" w:color="auto"/>
              <w:bottom w:val="single" w:sz="6" w:space="0" w:color="auto"/>
              <w:right w:val="single" w:sz="6" w:space="0" w:color="EEEEEE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bottom"/>
            <w:hideMark/>
          </w:tcPr>
          <w:p w14:paraId="4C3A3B0B" w14:textId="77777777" w:rsidR="00D71923" w:rsidRPr="00D71923" w:rsidRDefault="00D71923" w:rsidP="00D71923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D71923">
              <w:rPr>
                <w:rFonts w:ascii="inherit" w:eastAsia="Times New Roman" w:hAnsi="inherit" w:cs="Times New Roman"/>
                <w:b/>
                <w:bCs/>
                <w:kern w:val="0"/>
                <w:sz w:val="20"/>
                <w:szCs w:val="20"/>
                <w:bdr w:val="none" w:sz="0" w:space="0" w:color="auto" w:frame="1"/>
                <w:lang w:eastAsia="en-IN"/>
                <w14:ligatures w14:val="none"/>
              </w:rPr>
              <w:t>Type: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bottom"/>
            <w:hideMark/>
          </w:tcPr>
          <w:p w14:paraId="70F7EB16" w14:textId="77777777" w:rsidR="00D71923" w:rsidRPr="00D71923" w:rsidRDefault="00D71923" w:rsidP="00D71923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D71923">
              <w:rPr>
                <w:rFonts w:ascii="inherit" w:eastAsia="Times New Roman" w:hAnsi="inherit" w:cs="Times New Roman"/>
                <w:kern w:val="0"/>
                <w:sz w:val="20"/>
                <w:szCs w:val="20"/>
                <w:lang w:eastAsia="en-IN"/>
                <w14:ligatures w14:val="none"/>
              </w:rPr>
              <w:t>Desktop Application</w:t>
            </w:r>
          </w:p>
        </w:tc>
      </w:tr>
      <w:tr w:rsidR="00D71923" w:rsidRPr="00D71923" w14:paraId="262F34D5" w14:textId="77777777" w:rsidTr="00D71923">
        <w:tc>
          <w:tcPr>
            <w:tcW w:w="0" w:type="auto"/>
            <w:tcBorders>
              <w:top w:val="single" w:sz="6" w:space="0" w:color="EEEEEE"/>
              <w:left w:val="single" w:sz="6" w:space="0" w:color="auto"/>
              <w:bottom w:val="single" w:sz="6" w:space="0" w:color="auto"/>
              <w:right w:val="single" w:sz="6" w:space="0" w:color="EEEEEE"/>
            </w:tcBorders>
            <w:shd w:val="clear" w:color="auto" w:fill="F8F8F8"/>
            <w:tcMar>
              <w:top w:w="120" w:type="dxa"/>
              <w:left w:w="150" w:type="dxa"/>
              <w:bottom w:w="120" w:type="dxa"/>
              <w:right w:w="150" w:type="dxa"/>
            </w:tcMar>
            <w:vAlign w:val="bottom"/>
            <w:hideMark/>
          </w:tcPr>
          <w:p w14:paraId="69BC625D" w14:textId="77777777" w:rsidR="00D71923" w:rsidRPr="00D71923" w:rsidRDefault="00D71923" w:rsidP="00D71923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D71923">
              <w:rPr>
                <w:rFonts w:ascii="inherit" w:eastAsia="Times New Roman" w:hAnsi="inherit" w:cs="Times New Roman"/>
                <w:kern w:val="0"/>
                <w:sz w:val="20"/>
                <w:szCs w:val="20"/>
                <w:lang w:eastAsia="en-IN"/>
                <w14:ligatures w14:val="none"/>
              </w:rPr>
              <w:t>Recommended for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auto"/>
              <w:bottom w:val="single" w:sz="6" w:space="0" w:color="auto"/>
              <w:right w:val="nil"/>
            </w:tcBorders>
            <w:shd w:val="clear" w:color="auto" w:fill="F8F8F8"/>
            <w:tcMar>
              <w:top w:w="120" w:type="dxa"/>
              <w:left w:w="150" w:type="dxa"/>
              <w:bottom w:w="120" w:type="dxa"/>
              <w:right w:w="150" w:type="dxa"/>
            </w:tcMar>
            <w:vAlign w:val="bottom"/>
            <w:hideMark/>
          </w:tcPr>
          <w:p w14:paraId="7B166BB7" w14:textId="77777777" w:rsidR="00D71923" w:rsidRPr="00D71923" w:rsidRDefault="00D71923" w:rsidP="00D71923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D71923">
              <w:rPr>
                <w:rFonts w:ascii="inherit" w:eastAsia="Times New Roman" w:hAnsi="inherit" w:cs="Times New Roman"/>
                <w:kern w:val="0"/>
                <w:sz w:val="20"/>
                <w:szCs w:val="20"/>
                <w:lang w:eastAsia="en-IN"/>
                <w14:ligatures w14:val="none"/>
              </w:rPr>
              <w:t>Intermediate Java Programmers</w:t>
            </w:r>
          </w:p>
        </w:tc>
      </w:tr>
      <w:tr w:rsidR="00D71923" w:rsidRPr="00D71923" w14:paraId="0C18B41C" w14:textId="77777777" w:rsidTr="00D71923">
        <w:tc>
          <w:tcPr>
            <w:tcW w:w="0" w:type="auto"/>
            <w:tcBorders>
              <w:top w:val="single" w:sz="6" w:space="0" w:color="EEEEEE"/>
              <w:left w:val="single" w:sz="6" w:space="0" w:color="auto"/>
              <w:bottom w:val="single" w:sz="6" w:space="0" w:color="auto"/>
              <w:right w:val="single" w:sz="6" w:space="0" w:color="EEEEEE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bottom"/>
            <w:hideMark/>
          </w:tcPr>
          <w:p w14:paraId="7C0A91D6" w14:textId="77777777" w:rsidR="00D71923" w:rsidRPr="00D71923" w:rsidRDefault="00D71923" w:rsidP="00D71923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D71923">
              <w:rPr>
                <w:rFonts w:ascii="inherit" w:eastAsia="Times New Roman" w:hAnsi="inherit" w:cs="Times New Roman"/>
                <w:kern w:val="0"/>
                <w:sz w:val="20"/>
                <w:szCs w:val="20"/>
                <w:lang w:eastAsia="en-IN"/>
                <w14:ligatures w14:val="none"/>
              </w:rPr>
              <w:t>Time to build: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bottom"/>
            <w:hideMark/>
          </w:tcPr>
          <w:p w14:paraId="3C89C35E" w14:textId="77777777" w:rsidR="00D71923" w:rsidRPr="00D71923" w:rsidRDefault="00D71923" w:rsidP="00D71923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D71923">
              <w:rPr>
                <w:rFonts w:ascii="inherit" w:eastAsia="Times New Roman" w:hAnsi="inherit" w:cs="Times New Roman"/>
                <w:kern w:val="0"/>
                <w:sz w:val="20"/>
                <w:szCs w:val="20"/>
                <w:lang w:eastAsia="en-IN"/>
                <w14:ligatures w14:val="none"/>
              </w:rPr>
              <w:t>30 mins – 60 mins</w:t>
            </w:r>
          </w:p>
        </w:tc>
      </w:tr>
    </w:tbl>
    <w:p w14:paraId="2AC24A2C" w14:textId="08342D7D" w:rsidR="00D71923" w:rsidRPr="00D71923" w:rsidRDefault="00D71923" w:rsidP="00D71923">
      <w:pPr>
        <w:shd w:val="clear" w:color="auto" w:fill="FFFFFF"/>
        <w:spacing w:before="144" w:after="240" w:line="240" w:lineRule="auto"/>
        <w:textAlignment w:val="baseline"/>
        <w:outlineLvl w:val="1"/>
        <w:rPr>
          <w:rFonts w:ascii="Helvetica" w:eastAsia="Times New Roman" w:hAnsi="Helvetica" w:cs="Times New Roman"/>
          <w:b/>
          <w:bCs/>
          <w:color w:val="111111"/>
          <w:kern w:val="0"/>
          <w:sz w:val="45"/>
          <w:szCs w:val="45"/>
          <w:lang w:eastAsia="en-IN"/>
          <w14:ligatures w14:val="none"/>
        </w:rPr>
      </w:pPr>
      <w:r w:rsidRPr="00D71923">
        <w:rPr>
          <w:rFonts w:ascii="Helvetica" w:eastAsia="Times New Roman" w:hAnsi="Helvetica" w:cs="Times New Roman"/>
          <w:b/>
          <w:bCs/>
          <w:color w:val="111111"/>
          <w:kern w:val="0"/>
          <w:sz w:val="45"/>
          <w:szCs w:val="45"/>
          <w:lang w:eastAsia="en-IN"/>
          <w14:ligatures w14:val="none"/>
        </w:rPr>
        <w:t>What you will learn after creating To-Do List App</w:t>
      </w:r>
      <w:r w:rsidR="00B1417F">
        <w:rPr>
          <w:rFonts w:ascii="Helvetica" w:eastAsia="Times New Roman" w:hAnsi="Helvetica" w:cs="Times New Roman"/>
          <w:b/>
          <w:bCs/>
          <w:color w:val="111111"/>
          <w:kern w:val="0"/>
          <w:sz w:val="45"/>
          <w:szCs w:val="45"/>
          <w:lang w:eastAsia="en-IN"/>
          <w14:ligatures w14:val="none"/>
        </w:rPr>
        <w:t>lication</w:t>
      </w:r>
      <w:r w:rsidRPr="00D71923">
        <w:rPr>
          <w:rFonts w:ascii="Helvetica" w:eastAsia="Times New Roman" w:hAnsi="Helvetica" w:cs="Times New Roman"/>
          <w:b/>
          <w:bCs/>
          <w:color w:val="111111"/>
          <w:kern w:val="0"/>
          <w:sz w:val="45"/>
          <w:szCs w:val="45"/>
          <w:lang w:eastAsia="en-IN"/>
          <w14:ligatures w14:val="none"/>
        </w:rPr>
        <w:t xml:space="preserve"> in Java?</w:t>
      </w:r>
    </w:p>
    <w:p w14:paraId="7AA45611" w14:textId="77777777" w:rsidR="00D71923" w:rsidRPr="00D71923" w:rsidRDefault="00D71923" w:rsidP="00D71923">
      <w:pPr>
        <w:numPr>
          <w:ilvl w:val="0"/>
          <w:numId w:val="1"/>
        </w:numPr>
        <w:shd w:val="clear" w:color="auto" w:fill="FFFFFF"/>
        <w:spacing w:after="0" w:line="240" w:lineRule="auto"/>
        <w:ind w:left="1020" w:right="300"/>
        <w:textAlignment w:val="baseline"/>
        <w:rPr>
          <w:rFonts w:ascii="Helvetica" w:eastAsia="Times New Roman" w:hAnsi="Helvetica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D71923">
        <w:rPr>
          <w:rFonts w:ascii="Helvetica" w:eastAsia="Times New Roman" w:hAnsi="Helvetica" w:cs="Arial"/>
          <w:color w:val="000000"/>
          <w:kern w:val="0"/>
          <w:sz w:val="24"/>
          <w:szCs w:val="24"/>
          <w:lang w:eastAsia="en-IN"/>
          <w14:ligatures w14:val="none"/>
        </w:rPr>
        <w:t>Handling Classes and Objects creation (very important as this is the standard used in industry-ready programs)</w:t>
      </w:r>
    </w:p>
    <w:p w14:paraId="0D86D373" w14:textId="77777777" w:rsidR="00D71923" w:rsidRPr="00D71923" w:rsidRDefault="00D71923" w:rsidP="00D71923">
      <w:pPr>
        <w:numPr>
          <w:ilvl w:val="0"/>
          <w:numId w:val="1"/>
        </w:numPr>
        <w:shd w:val="clear" w:color="auto" w:fill="FFFFFF"/>
        <w:spacing w:after="0" w:line="240" w:lineRule="auto"/>
        <w:ind w:left="1020" w:right="300"/>
        <w:textAlignment w:val="baseline"/>
        <w:rPr>
          <w:rFonts w:ascii="Helvetica" w:eastAsia="Times New Roman" w:hAnsi="Helvetica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D71923">
        <w:rPr>
          <w:rFonts w:ascii="Helvetica" w:eastAsia="Times New Roman" w:hAnsi="Helvetica" w:cs="Arial"/>
          <w:color w:val="000000"/>
          <w:kern w:val="0"/>
          <w:sz w:val="24"/>
          <w:szCs w:val="24"/>
          <w:lang w:eastAsia="en-IN"/>
          <w14:ligatures w14:val="none"/>
        </w:rPr>
        <w:t>Dealing with data structures like List in Java</w:t>
      </w:r>
    </w:p>
    <w:p w14:paraId="086A8D44" w14:textId="77777777" w:rsidR="00D71923" w:rsidRPr="00D71923" w:rsidRDefault="00D71923" w:rsidP="00D71923">
      <w:pPr>
        <w:numPr>
          <w:ilvl w:val="0"/>
          <w:numId w:val="1"/>
        </w:numPr>
        <w:shd w:val="clear" w:color="auto" w:fill="FFFFFF"/>
        <w:spacing w:after="0" w:line="240" w:lineRule="auto"/>
        <w:ind w:left="1020" w:right="300"/>
        <w:textAlignment w:val="baseline"/>
        <w:rPr>
          <w:rFonts w:ascii="Helvetica" w:eastAsia="Times New Roman" w:hAnsi="Helvetica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D71923">
        <w:rPr>
          <w:rFonts w:ascii="Helvetica" w:eastAsia="Times New Roman" w:hAnsi="Helvetica" w:cs="Arial"/>
          <w:color w:val="000000"/>
          <w:kern w:val="0"/>
          <w:sz w:val="24"/>
          <w:szCs w:val="24"/>
          <w:lang w:eastAsia="en-IN"/>
          <w14:ligatures w14:val="none"/>
        </w:rPr>
        <w:t>Functions, Loops, Conditionals, and variables</w:t>
      </w:r>
    </w:p>
    <w:p w14:paraId="7ABA1CCD" w14:textId="77777777" w:rsidR="00D71923" w:rsidRPr="00D71923" w:rsidRDefault="00D71923" w:rsidP="00D71923">
      <w:pPr>
        <w:numPr>
          <w:ilvl w:val="0"/>
          <w:numId w:val="1"/>
        </w:numPr>
        <w:shd w:val="clear" w:color="auto" w:fill="FFFFFF"/>
        <w:spacing w:after="0" w:line="240" w:lineRule="auto"/>
        <w:ind w:left="1020" w:right="300"/>
        <w:textAlignment w:val="baseline"/>
        <w:rPr>
          <w:rFonts w:ascii="Helvetica" w:eastAsia="Times New Roman" w:hAnsi="Helvetica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D71923">
        <w:rPr>
          <w:rFonts w:ascii="Helvetica" w:eastAsia="Times New Roman" w:hAnsi="Helvetica" w:cs="Arial"/>
          <w:color w:val="000000"/>
          <w:kern w:val="0"/>
          <w:sz w:val="24"/>
          <w:szCs w:val="24"/>
          <w:lang w:eastAsia="en-IN"/>
          <w14:ligatures w14:val="none"/>
        </w:rPr>
        <w:t>Java Swing and Java AWT for designing a simple and attractive User Interface.</w:t>
      </w:r>
    </w:p>
    <w:p w14:paraId="50EFE007" w14:textId="77777777" w:rsidR="00D71923" w:rsidRPr="00D71923" w:rsidRDefault="00D71923" w:rsidP="00D71923">
      <w:pPr>
        <w:shd w:val="clear" w:color="auto" w:fill="FFFFFF"/>
        <w:spacing w:before="144" w:after="240" w:line="240" w:lineRule="auto"/>
        <w:textAlignment w:val="baseline"/>
        <w:outlineLvl w:val="1"/>
        <w:rPr>
          <w:rFonts w:ascii="Helvetica" w:eastAsia="Times New Roman" w:hAnsi="Helvetica" w:cs="Times New Roman"/>
          <w:b/>
          <w:bCs/>
          <w:color w:val="111111"/>
          <w:kern w:val="0"/>
          <w:sz w:val="45"/>
          <w:szCs w:val="45"/>
          <w:lang w:eastAsia="en-IN"/>
          <w14:ligatures w14:val="none"/>
        </w:rPr>
      </w:pPr>
      <w:r w:rsidRPr="00D71923">
        <w:rPr>
          <w:rFonts w:ascii="Helvetica" w:eastAsia="Times New Roman" w:hAnsi="Helvetica" w:cs="Times New Roman"/>
          <w:b/>
          <w:bCs/>
          <w:color w:val="111111"/>
          <w:kern w:val="0"/>
          <w:sz w:val="45"/>
          <w:szCs w:val="45"/>
          <w:lang w:eastAsia="en-IN"/>
          <w14:ligatures w14:val="none"/>
        </w:rPr>
        <w:t>Features of Project:</w:t>
      </w:r>
    </w:p>
    <w:p w14:paraId="1D725A9D" w14:textId="77777777" w:rsidR="00D71923" w:rsidRPr="00D71923" w:rsidRDefault="00D71923" w:rsidP="00D71923">
      <w:pPr>
        <w:numPr>
          <w:ilvl w:val="0"/>
          <w:numId w:val="2"/>
        </w:numPr>
        <w:shd w:val="clear" w:color="auto" w:fill="FFFFFF"/>
        <w:spacing w:after="0" w:line="240" w:lineRule="auto"/>
        <w:ind w:left="1020" w:right="300"/>
        <w:textAlignment w:val="baseline"/>
        <w:rPr>
          <w:rFonts w:ascii="Helvetica" w:eastAsia="Times New Roman" w:hAnsi="Helvetica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D71923">
        <w:rPr>
          <w:rFonts w:ascii="Helvetica" w:eastAsia="Times New Roman" w:hAnsi="Helvetica" w:cs="Arial"/>
          <w:color w:val="000000"/>
          <w:kern w:val="0"/>
          <w:sz w:val="24"/>
          <w:szCs w:val="24"/>
          <w:lang w:eastAsia="en-IN"/>
          <w14:ligatures w14:val="none"/>
        </w:rPr>
        <w:t>Adding a task</w:t>
      </w:r>
    </w:p>
    <w:p w14:paraId="470B0C5B" w14:textId="77777777" w:rsidR="00D71923" w:rsidRPr="00D71923" w:rsidRDefault="00D71923" w:rsidP="00D71923">
      <w:pPr>
        <w:numPr>
          <w:ilvl w:val="0"/>
          <w:numId w:val="2"/>
        </w:numPr>
        <w:shd w:val="clear" w:color="auto" w:fill="FFFFFF"/>
        <w:spacing w:after="0" w:line="240" w:lineRule="auto"/>
        <w:ind w:left="1020" w:right="300"/>
        <w:textAlignment w:val="baseline"/>
        <w:rPr>
          <w:rFonts w:ascii="Helvetica" w:eastAsia="Times New Roman" w:hAnsi="Helvetica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D71923">
        <w:rPr>
          <w:rFonts w:ascii="Helvetica" w:eastAsia="Times New Roman" w:hAnsi="Helvetica" w:cs="Arial"/>
          <w:color w:val="000000"/>
          <w:kern w:val="0"/>
          <w:sz w:val="24"/>
          <w:szCs w:val="24"/>
          <w:lang w:eastAsia="en-IN"/>
          <w14:ligatures w14:val="none"/>
        </w:rPr>
        <w:t>Marking the task done when it’s finished</w:t>
      </w:r>
    </w:p>
    <w:p w14:paraId="0DE5D84D" w14:textId="77777777" w:rsidR="00D71923" w:rsidRPr="00D71923" w:rsidRDefault="00D71923" w:rsidP="00D71923">
      <w:pPr>
        <w:numPr>
          <w:ilvl w:val="0"/>
          <w:numId w:val="2"/>
        </w:numPr>
        <w:shd w:val="clear" w:color="auto" w:fill="FFFFFF"/>
        <w:spacing w:after="0" w:line="240" w:lineRule="auto"/>
        <w:ind w:left="1020" w:right="300"/>
        <w:textAlignment w:val="baseline"/>
        <w:rPr>
          <w:rFonts w:ascii="Helvetica" w:eastAsia="Times New Roman" w:hAnsi="Helvetica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D71923">
        <w:rPr>
          <w:rFonts w:ascii="Helvetica" w:eastAsia="Times New Roman" w:hAnsi="Helvetica" w:cs="Arial"/>
          <w:color w:val="000000"/>
          <w:kern w:val="0"/>
          <w:sz w:val="24"/>
          <w:szCs w:val="24"/>
          <w:lang w:eastAsia="en-IN"/>
          <w14:ligatures w14:val="none"/>
        </w:rPr>
        <w:t>Deleting all the finished tasks at once</w:t>
      </w:r>
    </w:p>
    <w:p w14:paraId="45A7C243" w14:textId="77777777" w:rsidR="00D71923" w:rsidRPr="00D71923" w:rsidRDefault="00D71923" w:rsidP="00D71923">
      <w:pPr>
        <w:shd w:val="clear" w:color="auto" w:fill="FFFFFF"/>
        <w:spacing w:before="300" w:after="180" w:line="240" w:lineRule="auto"/>
        <w:textAlignment w:val="baseline"/>
        <w:rPr>
          <w:rFonts w:ascii="Helvetica" w:eastAsia="Times New Roman" w:hAnsi="Helvetica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D71923">
        <w:rPr>
          <w:rFonts w:ascii="Helvetica" w:eastAsia="Times New Roman" w:hAnsi="Helvetica" w:cs="Times New Roman"/>
          <w:color w:val="000000"/>
          <w:kern w:val="0"/>
          <w:sz w:val="26"/>
          <w:szCs w:val="26"/>
          <w:lang w:eastAsia="en-IN"/>
          <w14:ligatures w14:val="none"/>
        </w:rPr>
        <w:t>Now, we will understand the code for To-Do List App in Java, we will understand each code using comments.</w:t>
      </w:r>
    </w:p>
    <w:p w14:paraId="7BBF25B6" w14:textId="4BE5372B" w:rsidR="00D71923" w:rsidRPr="00D71923" w:rsidRDefault="00D71923" w:rsidP="00D71923">
      <w:pPr>
        <w:shd w:val="clear" w:color="auto" w:fill="FFFFFF"/>
        <w:spacing w:before="144" w:after="240" w:line="240" w:lineRule="auto"/>
        <w:textAlignment w:val="baseline"/>
        <w:outlineLvl w:val="1"/>
        <w:rPr>
          <w:rFonts w:ascii="Helvetica" w:eastAsia="Times New Roman" w:hAnsi="Helvetica" w:cs="Times New Roman"/>
          <w:b/>
          <w:bCs/>
          <w:color w:val="111111"/>
          <w:kern w:val="0"/>
          <w:sz w:val="45"/>
          <w:szCs w:val="45"/>
          <w:lang w:eastAsia="en-IN"/>
          <w14:ligatures w14:val="none"/>
        </w:rPr>
      </w:pPr>
      <w:r w:rsidRPr="00D71923">
        <w:rPr>
          <w:rFonts w:ascii="Helvetica" w:eastAsia="Times New Roman" w:hAnsi="Helvetica" w:cs="Times New Roman"/>
          <w:b/>
          <w:bCs/>
          <w:color w:val="111111"/>
          <w:kern w:val="0"/>
          <w:sz w:val="45"/>
          <w:szCs w:val="45"/>
          <w:lang w:eastAsia="en-IN"/>
          <w14:ligatures w14:val="none"/>
        </w:rPr>
        <w:t>Complete Code for To-Do Lis</w:t>
      </w:r>
      <w:r>
        <w:rPr>
          <w:rFonts w:ascii="Helvetica" w:eastAsia="Times New Roman" w:hAnsi="Helvetica" w:cs="Times New Roman"/>
          <w:b/>
          <w:bCs/>
          <w:color w:val="111111"/>
          <w:kern w:val="0"/>
          <w:sz w:val="45"/>
          <w:szCs w:val="45"/>
          <w:lang w:eastAsia="en-IN"/>
          <w14:ligatures w14:val="none"/>
        </w:rPr>
        <w:t>t in java</w:t>
      </w:r>
    </w:p>
    <w:p w14:paraId="6F16A329" w14:textId="77777777" w:rsidR="00D71923" w:rsidRPr="00D71923" w:rsidRDefault="00D71923" w:rsidP="00D71923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71923">
        <w:rPr>
          <w:rFonts w:ascii="inherit" w:eastAsia="Times New Roman" w:hAnsi="inherit" w:cs="Courier New"/>
          <w:color w:val="C800A4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import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java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awt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Dimension</w:t>
      </w:r>
      <w:proofErr w:type="spellEnd"/>
      <w:proofErr w:type="gramEnd"/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527E5966" w14:textId="77777777" w:rsidR="00D71923" w:rsidRPr="00D71923" w:rsidRDefault="00D71923" w:rsidP="00D71923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71923">
        <w:rPr>
          <w:rFonts w:ascii="inherit" w:eastAsia="Times New Roman" w:hAnsi="inherit" w:cs="Courier New"/>
          <w:color w:val="C800A4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import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java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awt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Font</w:t>
      </w:r>
      <w:proofErr w:type="spellEnd"/>
      <w:proofErr w:type="gramEnd"/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5438817C" w14:textId="77777777" w:rsidR="00D71923" w:rsidRPr="00D71923" w:rsidRDefault="00D71923" w:rsidP="00D71923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71923">
        <w:rPr>
          <w:rFonts w:ascii="inherit" w:eastAsia="Times New Roman" w:hAnsi="inherit" w:cs="Courier New"/>
          <w:color w:val="C800A4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import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java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awt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GridLayout</w:t>
      </w:r>
      <w:proofErr w:type="spellEnd"/>
      <w:proofErr w:type="gramEnd"/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6CC4D50" w14:textId="77777777" w:rsidR="00D71923" w:rsidRPr="00D71923" w:rsidRDefault="00D71923" w:rsidP="00D71923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71923">
        <w:rPr>
          <w:rFonts w:ascii="inherit" w:eastAsia="Times New Roman" w:hAnsi="inherit" w:cs="Courier New"/>
          <w:color w:val="C800A4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import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java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awt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event</w:t>
      </w:r>
      <w:proofErr w:type="gramEnd"/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MouseAdapter</w:t>
      </w:r>
      <w:proofErr w:type="spellEnd"/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6BEB2AE" w14:textId="77777777" w:rsidR="00D71923" w:rsidRPr="00D71923" w:rsidRDefault="00D71923" w:rsidP="00D71923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71923">
        <w:rPr>
          <w:rFonts w:ascii="inherit" w:eastAsia="Times New Roman" w:hAnsi="inherit" w:cs="Courier New"/>
          <w:color w:val="C800A4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import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java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awt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event</w:t>
      </w:r>
      <w:proofErr w:type="gramEnd"/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MouseEvent</w:t>
      </w:r>
      <w:proofErr w:type="spellEnd"/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4CD99507" w14:textId="77777777" w:rsidR="00D71923" w:rsidRPr="00D71923" w:rsidRDefault="00D71923" w:rsidP="00D71923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71923">
        <w:rPr>
          <w:rFonts w:ascii="inherit" w:eastAsia="Times New Roman" w:hAnsi="inherit" w:cs="Courier New"/>
          <w:color w:val="C800A4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import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javax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swing</w:t>
      </w:r>
      <w:proofErr w:type="gramEnd"/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BorderFactory</w:t>
      </w:r>
      <w:proofErr w:type="spellEnd"/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523702E3" w14:textId="77777777" w:rsidR="00D71923" w:rsidRPr="00D71923" w:rsidRDefault="00D71923" w:rsidP="00D71923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71923">
        <w:rPr>
          <w:rFonts w:ascii="inherit" w:eastAsia="Times New Roman" w:hAnsi="inherit" w:cs="Courier New"/>
          <w:color w:val="C800A4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import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javax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swing</w:t>
      </w:r>
      <w:proofErr w:type="gramEnd"/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Box</w:t>
      </w:r>
      <w:proofErr w:type="spellEnd"/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3769409" w14:textId="77777777" w:rsidR="00D71923" w:rsidRPr="00D71923" w:rsidRDefault="00D71923" w:rsidP="00D71923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71923">
        <w:rPr>
          <w:rFonts w:ascii="inherit" w:eastAsia="Times New Roman" w:hAnsi="inherit" w:cs="Courier New"/>
          <w:color w:val="C800A4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import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javax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swing</w:t>
      </w:r>
      <w:proofErr w:type="gramEnd"/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JButton</w:t>
      </w:r>
      <w:proofErr w:type="spellEnd"/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719E162" w14:textId="77777777" w:rsidR="00D71923" w:rsidRPr="00D71923" w:rsidRDefault="00D71923" w:rsidP="00D71923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71923">
        <w:rPr>
          <w:rFonts w:ascii="inherit" w:eastAsia="Times New Roman" w:hAnsi="inherit" w:cs="Courier New"/>
          <w:color w:val="C800A4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import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javax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swing</w:t>
      </w:r>
      <w:proofErr w:type="gramEnd"/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JFrame</w:t>
      </w:r>
      <w:proofErr w:type="spellEnd"/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56E82459" w14:textId="77777777" w:rsidR="00D71923" w:rsidRPr="00D71923" w:rsidRDefault="00D71923" w:rsidP="00D71923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71923">
        <w:rPr>
          <w:rFonts w:ascii="inherit" w:eastAsia="Times New Roman" w:hAnsi="inherit" w:cs="Courier New"/>
          <w:color w:val="C800A4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import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javax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swing</w:t>
      </w:r>
      <w:proofErr w:type="gramEnd"/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JLabel</w:t>
      </w:r>
      <w:proofErr w:type="spellEnd"/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2C74991" w14:textId="77777777" w:rsidR="00D71923" w:rsidRPr="00D71923" w:rsidRDefault="00D71923" w:rsidP="00D71923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71923">
        <w:rPr>
          <w:rFonts w:ascii="inherit" w:eastAsia="Times New Roman" w:hAnsi="inherit" w:cs="Courier New"/>
          <w:color w:val="C800A4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import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javax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swing</w:t>
      </w:r>
      <w:proofErr w:type="gramEnd"/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JPanel</w:t>
      </w:r>
      <w:proofErr w:type="spellEnd"/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525E1458" w14:textId="77777777" w:rsidR="00D71923" w:rsidRPr="00D71923" w:rsidRDefault="00D71923" w:rsidP="00D71923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71923">
        <w:rPr>
          <w:rFonts w:ascii="inherit" w:eastAsia="Times New Roman" w:hAnsi="inherit" w:cs="Courier New"/>
          <w:color w:val="C800A4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import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javax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swing</w:t>
      </w:r>
      <w:proofErr w:type="gramEnd"/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JTextField</w:t>
      </w:r>
      <w:proofErr w:type="spellEnd"/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E3F578C" w14:textId="77777777" w:rsidR="00D71923" w:rsidRPr="00D71923" w:rsidRDefault="00D71923" w:rsidP="00D71923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71923">
        <w:rPr>
          <w:rFonts w:ascii="inherit" w:eastAsia="Times New Roman" w:hAnsi="inherit" w:cs="Courier New"/>
          <w:color w:val="C800A4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import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javax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swing</w:t>
      </w:r>
      <w:proofErr w:type="gramEnd"/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border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Border</w:t>
      </w:r>
      <w:proofErr w:type="spellEnd"/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5F0E7F0F" w14:textId="77777777" w:rsidR="00D71923" w:rsidRPr="00D71923" w:rsidRDefault="00D71923" w:rsidP="00D71923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71923">
        <w:rPr>
          <w:rFonts w:ascii="inherit" w:eastAsia="Times New Roman" w:hAnsi="inherit" w:cs="Courier New"/>
          <w:color w:val="C800A4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import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java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awt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Color</w:t>
      </w:r>
      <w:proofErr w:type="spellEnd"/>
      <w:proofErr w:type="gramEnd"/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4A2D3D30" w14:textId="77777777" w:rsidR="00D71923" w:rsidRPr="00D71923" w:rsidRDefault="00D71923" w:rsidP="00D71923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71923">
        <w:rPr>
          <w:rFonts w:ascii="inherit" w:eastAsia="Times New Roman" w:hAnsi="inherit" w:cs="Courier New"/>
          <w:color w:val="C800A4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import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java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awt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BorderLayout</w:t>
      </w:r>
      <w:proofErr w:type="spellEnd"/>
      <w:proofErr w:type="gramEnd"/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44913301" w14:textId="77777777" w:rsidR="00D71923" w:rsidRPr="00D71923" w:rsidRDefault="00D71923" w:rsidP="00D71923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71923">
        <w:rPr>
          <w:rFonts w:ascii="inherit" w:eastAsia="Times New Roman" w:hAnsi="inherit" w:cs="Courier New"/>
          <w:color w:val="C800A4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import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java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awt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Component</w:t>
      </w:r>
      <w:proofErr w:type="spellEnd"/>
      <w:proofErr w:type="gramEnd"/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15E7BAB" w14:textId="77777777" w:rsidR="00D71923" w:rsidRPr="00D71923" w:rsidRDefault="00D71923" w:rsidP="00D71923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71923">
        <w:rPr>
          <w:rFonts w:ascii="inherit" w:eastAsia="Times New Roman" w:hAnsi="inherit" w:cs="Courier New"/>
          <w:color w:val="C800A4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class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Task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71923">
        <w:rPr>
          <w:rFonts w:ascii="inherit" w:eastAsia="Times New Roman" w:hAnsi="inherit" w:cs="Courier New"/>
          <w:color w:val="C800A4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extends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JPanel</w:t>
      </w:r>
      <w:proofErr w:type="spellEnd"/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0BAFB7A" w14:textId="77777777" w:rsidR="00D71923" w:rsidRPr="00D71923" w:rsidRDefault="00D71923" w:rsidP="00D71923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</w:t>
      </w:r>
      <w:proofErr w:type="spellStart"/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JLabel</w:t>
      </w:r>
      <w:proofErr w:type="spellEnd"/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index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504E658A" w14:textId="77777777" w:rsidR="00D71923" w:rsidRPr="00D71923" w:rsidRDefault="00D71923" w:rsidP="00D71923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</w:t>
      </w:r>
      <w:proofErr w:type="spellStart"/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JTextField</w:t>
      </w:r>
      <w:proofErr w:type="spellEnd"/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taskName</w:t>
      </w:r>
      <w:proofErr w:type="spellEnd"/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A9A4076" w14:textId="77777777" w:rsidR="00D71923" w:rsidRPr="00D71923" w:rsidRDefault="00D71923" w:rsidP="00D71923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</w:t>
      </w:r>
      <w:proofErr w:type="spellStart"/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JButton</w:t>
      </w:r>
      <w:proofErr w:type="spellEnd"/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done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AA7ED32" w14:textId="77777777" w:rsidR="00D71923" w:rsidRPr="00D71923" w:rsidRDefault="00D71923" w:rsidP="00D71923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</w:t>
      </w:r>
      <w:proofErr w:type="spellStart"/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Color</w:t>
      </w:r>
      <w:proofErr w:type="spellEnd"/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pink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71923">
        <w:rPr>
          <w:rFonts w:ascii="inherit" w:eastAsia="Times New Roman" w:hAnsi="inherit" w:cs="Courier New"/>
          <w:color w:val="C800A4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=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71923">
        <w:rPr>
          <w:rFonts w:ascii="inherit" w:eastAsia="Times New Roman" w:hAnsi="inherit" w:cs="Courier New"/>
          <w:color w:val="C800A4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new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Color</w:t>
      </w:r>
      <w:proofErr w:type="spellEnd"/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71923">
        <w:rPr>
          <w:rFonts w:ascii="inherit" w:eastAsia="Times New Roman" w:hAnsi="inherit" w:cs="Courier New"/>
          <w:color w:val="3A00DC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255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D71923">
        <w:rPr>
          <w:rFonts w:ascii="inherit" w:eastAsia="Times New Roman" w:hAnsi="inherit" w:cs="Courier New"/>
          <w:color w:val="3A00DC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161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D71923">
        <w:rPr>
          <w:rFonts w:ascii="inherit" w:eastAsia="Times New Roman" w:hAnsi="inherit" w:cs="Courier New"/>
          <w:color w:val="3A00DC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161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57437A71" w14:textId="77777777" w:rsidR="00D71923" w:rsidRPr="00D71923" w:rsidRDefault="00D71923" w:rsidP="00D71923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lastRenderedPageBreak/>
        <w:t xml:space="preserve">    </w:t>
      </w:r>
      <w:proofErr w:type="spellStart"/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Color</w:t>
      </w:r>
      <w:proofErr w:type="spellEnd"/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green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71923">
        <w:rPr>
          <w:rFonts w:ascii="inherit" w:eastAsia="Times New Roman" w:hAnsi="inherit" w:cs="Courier New"/>
          <w:color w:val="C800A4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=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71923">
        <w:rPr>
          <w:rFonts w:ascii="inherit" w:eastAsia="Times New Roman" w:hAnsi="inherit" w:cs="Courier New"/>
          <w:color w:val="C800A4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new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Color</w:t>
      </w:r>
      <w:proofErr w:type="spellEnd"/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71923">
        <w:rPr>
          <w:rFonts w:ascii="inherit" w:eastAsia="Times New Roman" w:hAnsi="inherit" w:cs="Courier New"/>
          <w:color w:val="3A00DC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188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D71923">
        <w:rPr>
          <w:rFonts w:ascii="inherit" w:eastAsia="Times New Roman" w:hAnsi="inherit" w:cs="Courier New"/>
          <w:color w:val="3A00DC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226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D71923">
        <w:rPr>
          <w:rFonts w:ascii="inherit" w:eastAsia="Times New Roman" w:hAnsi="inherit" w:cs="Courier New"/>
          <w:color w:val="3A00DC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158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52BD34BD" w14:textId="77777777" w:rsidR="00D71923" w:rsidRPr="00D71923" w:rsidRDefault="00D71923" w:rsidP="00D71923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</w:t>
      </w:r>
      <w:proofErr w:type="spellStart"/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Color</w:t>
      </w:r>
      <w:proofErr w:type="spellEnd"/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doneColor</w:t>
      </w:r>
      <w:proofErr w:type="spellEnd"/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71923">
        <w:rPr>
          <w:rFonts w:ascii="inherit" w:eastAsia="Times New Roman" w:hAnsi="inherit" w:cs="Courier New"/>
          <w:color w:val="C800A4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=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71923">
        <w:rPr>
          <w:rFonts w:ascii="inherit" w:eastAsia="Times New Roman" w:hAnsi="inherit" w:cs="Courier New"/>
          <w:color w:val="C800A4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new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Color</w:t>
      </w:r>
      <w:proofErr w:type="spellEnd"/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71923">
        <w:rPr>
          <w:rFonts w:ascii="inherit" w:eastAsia="Times New Roman" w:hAnsi="inherit" w:cs="Courier New"/>
          <w:color w:val="3A00DC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233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D71923">
        <w:rPr>
          <w:rFonts w:ascii="inherit" w:eastAsia="Times New Roman" w:hAnsi="inherit" w:cs="Courier New"/>
          <w:color w:val="3A00DC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119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D71923">
        <w:rPr>
          <w:rFonts w:ascii="inherit" w:eastAsia="Times New Roman" w:hAnsi="inherit" w:cs="Courier New"/>
          <w:color w:val="3A00DC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119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3F9D21E2" w14:textId="77777777" w:rsidR="00D71923" w:rsidRPr="00D71923" w:rsidRDefault="00D71923" w:rsidP="00D71923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</w:t>
      </w:r>
      <w:r w:rsidRPr="00D71923">
        <w:rPr>
          <w:rFonts w:ascii="inherit" w:eastAsia="Times New Roman" w:hAnsi="inherit" w:cs="Courier New"/>
          <w:color w:val="C800A4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private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71923">
        <w:rPr>
          <w:rFonts w:ascii="inherit" w:eastAsia="Times New Roman" w:hAnsi="inherit" w:cs="Courier New"/>
          <w:color w:val="C800A4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boolean</w:t>
      </w:r>
      <w:proofErr w:type="spellEnd"/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checked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A29B22C" w14:textId="77777777" w:rsidR="00D71923" w:rsidRPr="00D71923" w:rsidRDefault="00D71923" w:rsidP="00D71923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</w:t>
      </w:r>
      <w:proofErr w:type="gramStart"/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Task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7CA4F801" w14:textId="77777777" w:rsidR="00D71923" w:rsidRPr="00D71923" w:rsidRDefault="00D71923" w:rsidP="00D71923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   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</w:t>
      </w:r>
      <w:proofErr w:type="spellStart"/>
      <w:proofErr w:type="gramStart"/>
      <w:r w:rsidRPr="00D71923">
        <w:rPr>
          <w:rFonts w:ascii="inherit" w:eastAsia="Times New Roman" w:hAnsi="inherit" w:cs="Courier New"/>
          <w:color w:val="C800A4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this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setPreferredSize</w:t>
      </w:r>
      <w:proofErr w:type="spellEnd"/>
      <w:proofErr w:type="gramEnd"/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D71923">
        <w:rPr>
          <w:rFonts w:ascii="inherit" w:eastAsia="Times New Roman" w:hAnsi="inherit" w:cs="Courier New"/>
          <w:color w:val="C800A4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new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Dimension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D71923">
        <w:rPr>
          <w:rFonts w:ascii="inherit" w:eastAsia="Times New Roman" w:hAnsi="inherit" w:cs="Courier New"/>
          <w:color w:val="3A00DC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400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D71923">
        <w:rPr>
          <w:rFonts w:ascii="inherit" w:eastAsia="Times New Roman" w:hAnsi="inherit" w:cs="Courier New"/>
          <w:color w:val="3A00DC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20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)); </w:t>
      </w:r>
      <w:r w:rsidRPr="00D71923">
        <w:rPr>
          <w:rFonts w:ascii="inherit" w:eastAsia="Times New Roman" w:hAnsi="inherit" w:cs="Courier New"/>
          <w:color w:val="008E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// set size of task</w:t>
      </w:r>
    </w:p>
    <w:p w14:paraId="5FCB3D24" w14:textId="77777777" w:rsidR="00D71923" w:rsidRPr="00D71923" w:rsidRDefault="00D71923" w:rsidP="00D71923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   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</w:t>
      </w:r>
      <w:proofErr w:type="spellStart"/>
      <w:proofErr w:type="gramStart"/>
      <w:r w:rsidRPr="00D71923">
        <w:rPr>
          <w:rFonts w:ascii="inherit" w:eastAsia="Times New Roman" w:hAnsi="inherit" w:cs="Courier New"/>
          <w:color w:val="C800A4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this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setBackground</w:t>
      </w:r>
      <w:proofErr w:type="spellEnd"/>
      <w:proofErr w:type="gramEnd"/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pink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); </w:t>
      </w:r>
      <w:r w:rsidRPr="00D71923">
        <w:rPr>
          <w:rFonts w:ascii="inherit" w:eastAsia="Times New Roman" w:hAnsi="inherit" w:cs="Courier New"/>
          <w:color w:val="008E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// set background </w:t>
      </w:r>
      <w:proofErr w:type="spellStart"/>
      <w:r w:rsidRPr="00D71923">
        <w:rPr>
          <w:rFonts w:ascii="inherit" w:eastAsia="Times New Roman" w:hAnsi="inherit" w:cs="Courier New"/>
          <w:color w:val="008E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color</w:t>
      </w:r>
      <w:proofErr w:type="spellEnd"/>
      <w:r w:rsidRPr="00D71923">
        <w:rPr>
          <w:rFonts w:ascii="inherit" w:eastAsia="Times New Roman" w:hAnsi="inherit" w:cs="Courier New"/>
          <w:color w:val="008E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of task</w:t>
      </w:r>
    </w:p>
    <w:p w14:paraId="12F574CF" w14:textId="77777777" w:rsidR="00D71923" w:rsidRPr="00D71923" w:rsidRDefault="00D71923" w:rsidP="00D71923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   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</w:t>
      </w:r>
      <w:proofErr w:type="spellStart"/>
      <w:proofErr w:type="gramStart"/>
      <w:r w:rsidRPr="00D71923">
        <w:rPr>
          <w:rFonts w:ascii="inherit" w:eastAsia="Times New Roman" w:hAnsi="inherit" w:cs="Courier New"/>
          <w:color w:val="C800A4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this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setLayout</w:t>
      </w:r>
      <w:proofErr w:type="spellEnd"/>
      <w:proofErr w:type="gramEnd"/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D71923">
        <w:rPr>
          <w:rFonts w:ascii="inherit" w:eastAsia="Times New Roman" w:hAnsi="inherit" w:cs="Courier New"/>
          <w:color w:val="C800A4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new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BorderLayout</w:t>
      </w:r>
      <w:proofErr w:type="spellEnd"/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()); </w:t>
      </w:r>
      <w:r w:rsidRPr="00D71923">
        <w:rPr>
          <w:rFonts w:ascii="inherit" w:eastAsia="Times New Roman" w:hAnsi="inherit" w:cs="Courier New"/>
          <w:color w:val="008E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// set layout of task</w:t>
      </w:r>
    </w:p>
    <w:p w14:paraId="6D8EDDCC" w14:textId="77777777" w:rsidR="00D71923" w:rsidRPr="00D71923" w:rsidRDefault="00D71923" w:rsidP="00D71923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   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checked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71923">
        <w:rPr>
          <w:rFonts w:ascii="inherit" w:eastAsia="Times New Roman" w:hAnsi="inherit" w:cs="Courier New"/>
          <w:color w:val="C800A4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=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71923">
        <w:rPr>
          <w:rFonts w:ascii="inherit" w:eastAsia="Times New Roman" w:hAnsi="inherit" w:cs="Courier New"/>
          <w:color w:val="C800A4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false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CDFC895" w14:textId="77777777" w:rsidR="00D71923" w:rsidRPr="00D71923" w:rsidRDefault="00D71923" w:rsidP="00D71923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   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index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71923">
        <w:rPr>
          <w:rFonts w:ascii="inherit" w:eastAsia="Times New Roman" w:hAnsi="inherit" w:cs="Courier New"/>
          <w:color w:val="C800A4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=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71923">
        <w:rPr>
          <w:rFonts w:ascii="inherit" w:eastAsia="Times New Roman" w:hAnsi="inherit" w:cs="Courier New"/>
          <w:color w:val="C800A4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new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JLabel</w:t>
      </w:r>
      <w:proofErr w:type="spellEnd"/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71923">
        <w:rPr>
          <w:rFonts w:ascii="inherit" w:eastAsia="Times New Roman" w:hAnsi="inherit" w:cs="Courier New"/>
          <w:color w:val="DF0002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""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); </w:t>
      </w:r>
      <w:r w:rsidRPr="00D71923">
        <w:rPr>
          <w:rFonts w:ascii="inherit" w:eastAsia="Times New Roman" w:hAnsi="inherit" w:cs="Courier New"/>
          <w:color w:val="008E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// create index label</w:t>
      </w:r>
    </w:p>
    <w:p w14:paraId="501EBE24" w14:textId="77777777" w:rsidR="00D71923" w:rsidRPr="00D71923" w:rsidRDefault="00D71923" w:rsidP="00D71923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   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</w:t>
      </w:r>
      <w:proofErr w:type="spellStart"/>
      <w:proofErr w:type="gramStart"/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index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setPreferredSize</w:t>
      </w:r>
      <w:proofErr w:type="spellEnd"/>
      <w:proofErr w:type="gramEnd"/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D71923">
        <w:rPr>
          <w:rFonts w:ascii="inherit" w:eastAsia="Times New Roman" w:hAnsi="inherit" w:cs="Courier New"/>
          <w:color w:val="C800A4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new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Dimension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D71923">
        <w:rPr>
          <w:rFonts w:ascii="inherit" w:eastAsia="Times New Roman" w:hAnsi="inherit" w:cs="Courier New"/>
          <w:color w:val="3A00DC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20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D71923">
        <w:rPr>
          <w:rFonts w:ascii="inherit" w:eastAsia="Times New Roman" w:hAnsi="inherit" w:cs="Courier New"/>
          <w:color w:val="3A00DC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20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)); </w:t>
      </w:r>
      <w:r w:rsidRPr="00D71923">
        <w:rPr>
          <w:rFonts w:ascii="inherit" w:eastAsia="Times New Roman" w:hAnsi="inherit" w:cs="Courier New"/>
          <w:color w:val="008E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// set size of index label</w:t>
      </w:r>
    </w:p>
    <w:p w14:paraId="467145E4" w14:textId="77777777" w:rsidR="00D71923" w:rsidRPr="00D71923" w:rsidRDefault="00D71923" w:rsidP="00D71923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   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</w:t>
      </w:r>
      <w:proofErr w:type="spellStart"/>
      <w:proofErr w:type="gramStart"/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index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setHorizontalAlignment</w:t>
      </w:r>
      <w:proofErr w:type="spellEnd"/>
      <w:proofErr w:type="gramEnd"/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JLabel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CENTER</w:t>
      </w:r>
      <w:proofErr w:type="spellEnd"/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); </w:t>
      </w:r>
      <w:r w:rsidRPr="00D71923">
        <w:rPr>
          <w:rFonts w:ascii="inherit" w:eastAsia="Times New Roman" w:hAnsi="inherit" w:cs="Courier New"/>
          <w:color w:val="008E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// set alignment of index label</w:t>
      </w:r>
    </w:p>
    <w:p w14:paraId="02931B5E" w14:textId="77777777" w:rsidR="00D71923" w:rsidRPr="00D71923" w:rsidRDefault="00D71923" w:rsidP="00D71923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   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</w:t>
      </w:r>
      <w:proofErr w:type="spellStart"/>
      <w:proofErr w:type="gramStart"/>
      <w:r w:rsidRPr="00D71923">
        <w:rPr>
          <w:rFonts w:ascii="inherit" w:eastAsia="Times New Roman" w:hAnsi="inherit" w:cs="Courier New"/>
          <w:color w:val="C800A4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this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add</w:t>
      </w:r>
      <w:proofErr w:type="spellEnd"/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index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BorderLayout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WEST</w:t>
      </w:r>
      <w:proofErr w:type="spellEnd"/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); </w:t>
      </w:r>
      <w:r w:rsidRPr="00D71923">
        <w:rPr>
          <w:rFonts w:ascii="inherit" w:eastAsia="Times New Roman" w:hAnsi="inherit" w:cs="Courier New"/>
          <w:color w:val="008E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// add index label to task</w:t>
      </w:r>
    </w:p>
    <w:p w14:paraId="608D88F6" w14:textId="77777777" w:rsidR="00D71923" w:rsidRPr="00D71923" w:rsidRDefault="00D71923" w:rsidP="00D71923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   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</w:t>
      </w:r>
      <w:proofErr w:type="spellStart"/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taskName</w:t>
      </w:r>
      <w:proofErr w:type="spellEnd"/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71923">
        <w:rPr>
          <w:rFonts w:ascii="inherit" w:eastAsia="Times New Roman" w:hAnsi="inherit" w:cs="Courier New"/>
          <w:color w:val="C800A4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=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71923">
        <w:rPr>
          <w:rFonts w:ascii="inherit" w:eastAsia="Times New Roman" w:hAnsi="inherit" w:cs="Courier New"/>
          <w:color w:val="C800A4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new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JTextField</w:t>
      </w:r>
      <w:proofErr w:type="spellEnd"/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71923">
        <w:rPr>
          <w:rFonts w:ascii="inherit" w:eastAsia="Times New Roman" w:hAnsi="inherit" w:cs="Courier New"/>
          <w:color w:val="DF0002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"Write something.."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); </w:t>
      </w:r>
      <w:r w:rsidRPr="00D71923">
        <w:rPr>
          <w:rFonts w:ascii="inherit" w:eastAsia="Times New Roman" w:hAnsi="inherit" w:cs="Courier New"/>
          <w:color w:val="008E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// create task name text field</w:t>
      </w:r>
    </w:p>
    <w:p w14:paraId="30CC3ED4" w14:textId="77777777" w:rsidR="00D71923" w:rsidRPr="00D71923" w:rsidRDefault="00D71923" w:rsidP="00D71923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   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</w:t>
      </w:r>
      <w:proofErr w:type="spellStart"/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taskName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setBorder</w:t>
      </w:r>
      <w:proofErr w:type="spellEnd"/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BorderFactory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createEmptyBorder</w:t>
      </w:r>
      <w:proofErr w:type="spellEnd"/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()); </w:t>
      </w:r>
      <w:r w:rsidRPr="00D71923">
        <w:rPr>
          <w:rFonts w:ascii="inherit" w:eastAsia="Times New Roman" w:hAnsi="inherit" w:cs="Courier New"/>
          <w:color w:val="008E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// remove border of text field</w:t>
      </w:r>
    </w:p>
    <w:p w14:paraId="2693265B" w14:textId="77777777" w:rsidR="00D71923" w:rsidRPr="00D71923" w:rsidRDefault="00D71923" w:rsidP="00D71923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   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</w:t>
      </w:r>
      <w:proofErr w:type="spellStart"/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taskName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setBackground</w:t>
      </w:r>
      <w:proofErr w:type="spellEnd"/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pink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); </w:t>
      </w:r>
      <w:r w:rsidRPr="00D71923">
        <w:rPr>
          <w:rFonts w:ascii="inherit" w:eastAsia="Times New Roman" w:hAnsi="inherit" w:cs="Courier New"/>
          <w:color w:val="008E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// set background </w:t>
      </w:r>
      <w:proofErr w:type="spellStart"/>
      <w:r w:rsidRPr="00D71923">
        <w:rPr>
          <w:rFonts w:ascii="inherit" w:eastAsia="Times New Roman" w:hAnsi="inherit" w:cs="Courier New"/>
          <w:color w:val="008E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color</w:t>
      </w:r>
      <w:proofErr w:type="spellEnd"/>
      <w:r w:rsidRPr="00D71923">
        <w:rPr>
          <w:rFonts w:ascii="inherit" w:eastAsia="Times New Roman" w:hAnsi="inherit" w:cs="Courier New"/>
          <w:color w:val="008E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of text field</w:t>
      </w:r>
    </w:p>
    <w:p w14:paraId="763334A4" w14:textId="77777777" w:rsidR="00D71923" w:rsidRPr="00D71923" w:rsidRDefault="00D71923" w:rsidP="00D71923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   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</w:t>
      </w:r>
      <w:proofErr w:type="spellStart"/>
      <w:proofErr w:type="gramStart"/>
      <w:r w:rsidRPr="00D71923">
        <w:rPr>
          <w:rFonts w:ascii="inherit" w:eastAsia="Times New Roman" w:hAnsi="inherit" w:cs="Courier New"/>
          <w:color w:val="C800A4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this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add</w:t>
      </w:r>
      <w:proofErr w:type="spellEnd"/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taskName</w:t>
      </w:r>
      <w:proofErr w:type="spellEnd"/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BorderLayout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CENTER</w:t>
      </w:r>
      <w:proofErr w:type="spellEnd"/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257771A3" w14:textId="77777777" w:rsidR="00D71923" w:rsidRPr="00D71923" w:rsidRDefault="00D71923" w:rsidP="00D71923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   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done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71923">
        <w:rPr>
          <w:rFonts w:ascii="inherit" w:eastAsia="Times New Roman" w:hAnsi="inherit" w:cs="Courier New"/>
          <w:color w:val="C800A4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=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71923">
        <w:rPr>
          <w:rFonts w:ascii="inherit" w:eastAsia="Times New Roman" w:hAnsi="inherit" w:cs="Courier New"/>
          <w:color w:val="C800A4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new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JButton</w:t>
      </w:r>
      <w:proofErr w:type="spellEnd"/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D71923">
        <w:rPr>
          <w:rFonts w:ascii="inherit" w:eastAsia="Times New Roman" w:hAnsi="inherit" w:cs="Courier New"/>
          <w:color w:val="DF0002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"Done"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724F5001" w14:textId="77777777" w:rsidR="00D71923" w:rsidRPr="00D71923" w:rsidRDefault="00D71923" w:rsidP="00D71923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   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</w:t>
      </w:r>
      <w:proofErr w:type="spellStart"/>
      <w:proofErr w:type="gramStart"/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done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setPreferredSize</w:t>
      </w:r>
      <w:proofErr w:type="spellEnd"/>
      <w:proofErr w:type="gramEnd"/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D71923">
        <w:rPr>
          <w:rFonts w:ascii="inherit" w:eastAsia="Times New Roman" w:hAnsi="inherit" w:cs="Courier New"/>
          <w:color w:val="C800A4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new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Dimension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D71923">
        <w:rPr>
          <w:rFonts w:ascii="inherit" w:eastAsia="Times New Roman" w:hAnsi="inherit" w:cs="Courier New"/>
          <w:color w:val="3A00DC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80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D71923">
        <w:rPr>
          <w:rFonts w:ascii="inherit" w:eastAsia="Times New Roman" w:hAnsi="inherit" w:cs="Courier New"/>
          <w:color w:val="3A00DC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20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>));</w:t>
      </w:r>
    </w:p>
    <w:p w14:paraId="67BD35BD" w14:textId="77777777" w:rsidR="00D71923" w:rsidRPr="00D71923" w:rsidRDefault="00D71923" w:rsidP="00D71923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   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</w:t>
      </w:r>
      <w:proofErr w:type="spellStart"/>
      <w:proofErr w:type="gramStart"/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done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setBorder</w:t>
      </w:r>
      <w:proofErr w:type="spellEnd"/>
      <w:proofErr w:type="gramEnd"/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BorderFactory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createEmptyBorder</w:t>
      </w:r>
      <w:proofErr w:type="spellEnd"/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>());</w:t>
      </w:r>
    </w:p>
    <w:p w14:paraId="60C38BC5" w14:textId="77777777" w:rsidR="00D71923" w:rsidRPr="00D71923" w:rsidRDefault="00D71923" w:rsidP="00D71923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   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</w:t>
      </w:r>
      <w:proofErr w:type="spellStart"/>
      <w:proofErr w:type="gramStart"/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done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setBackground</w:t>
      </w:r>
      <w:proofErr w:type="spellEnd"/>
      <w:proofErr w:type="gramEnd"/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doneColor</w:t>
      </w:r>
      <w:proofErr w:type="spellEnd"/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48D5E4ED" w14:textId="77777777" w:rsidR="00D71923" w:rsidRPr="00D71923" w:rsidRDefault="00D71923" w:rsidP="00D71923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   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</w:t>
      </w:r>
      <w:proofErr w:type="spellStart"/>
      <w:proofErr w:type="gramStart"/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done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setFocusPainted</w:t>
      </w:r>
      <w:proofErr w:type="spellEnd"/>
      <w:proofErr w:type="gramEnd"/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D71923">
        <w:rPr>
          <w:rFonts w:ascii="inherit" w:eastAsia="Times New Roman" w:hAnsi="inherit" w:cs="Courier New"/>
          <w:color w:val="C800A4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false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50BC2233" w14:textId="77777777" w:rsidR="00D71923" w:rsidRPr="00D71923" w:rsidRDefault="00D71923" w:rsidP="00D71923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   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</w:t>
      </w:r>
      <w:proofErr w:type="spellStart"/>
      <w:proofErr w:type="gramStart"/>
      <w:r w:rsidRPr="00D71923">
        <w:rPr>
          <w:rFonts w:ascii="inherit" w:eastAsia="Times New Roman" w:hAnsi="inherit" w:cs="Courier New"/>
          <w:color w:val="C800A4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this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add</w:t>
      </w:r>
      <w:proofErr w:type="spellEnd"/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done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BorderLayout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EAST</w:t>
      </w:r>
      <w:proofErr w:type="spellEnd"/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5C78F104" w14:textId="77777777" w:rsidR="00D71923" w:rsidRPr="00D71923" w:rsidRDefault="00D71923" w:rsidP="00D71923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}</w:t>
      </w:r>
    </w:p>
    <w:p w14:paraId="26C31546" w14:textId="77777777" w:rsidR="00D71923" w:rsidRPr="00D71923" w:rsidRDefault="00D71923" w:rsidP="00D71923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</w:t>
      </w:r>
      <w:r w:rsidRPr="00D71923">
        <w:rPr>
          <w:rFonts w:ascii="inherit" w:eastAsia="Times New Roman" w:hAnsi="inherit" w:cs="Courier New"/>
          <w:color w:val="C800A4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public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71923">
        <w:rPr>
          <w:rFonts w:ascii="inherit" w:eastAsia="Times New Roman" w:hAnsi="inherit" w:cs="Courier New"/>
          <w:color w:val="C800A4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void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changeIndex</w:t>
      </w:r>
      <w:proofErr w:type="spellEnd"/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71923">
        <w:rPr>
          <w:rFonts w:ascii="inherit" w:eastAsia="Times New Roman" w:hAnsi="inherit" w:cs="Courier New"/>
          <w:color w:val="C800A4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int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num</w:t>
      </w:r>
      <w:proofErr w:type="spellEnd"/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2513EAB5" w14:textId="77777777" w:rsidR="00D71923" w:rsidRPr="00D71923" w:rsidRDefault="00D71923" w:rsidP="00D71923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   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</w:t>
      </w:r>
      <w:proofErr w:type="spellStart"/>
      <w:proofErr w:type="gramStart"/>
      <w:r w:rsidRPr="00D71923">
        <w:rPr>
          <w:rFonts w:ascii="inherit" w:eastAsia="Times New Roman" w:hAnsi="inherit" w:cs="Courier New"/>
          <w:color w:val="C800A4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this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index</w:t>
      </w:r>
      <w:proofErr w:type="gramEnd"/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setText</w:t>
      </w:r>
      <w:proofErr w:type="spellEnd"/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num</w:t>
      </w:r>
      <w:proofErr w:type="spellEnd"/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71923">
        <w:rPr>
          <w:rFonts w:ascii="inherit" w:eastAsia="Times New Roman" w:hAnsi="inherit" w:cs="Courier New"/>
          <w:color w:val="C800A4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+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71923">
        <w:rPr>
          <w:rFonts w:ascii="inherit" w:eastAsia="Times New Roman" w:hAnsi="inherit" w:cs="Courier New"/>
          <w:color w:val="DF0002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""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); </w:t>
      </w:r>
      <w:r w:rsidRPr="00D71923">
        <w:rPr>
          <w:rFonts w:ascii="inherit" w:eastAsia="Times New Roman" w:hAnsi="inherit" w:cs="Courier New"/>
          <w:color w:val="008E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// </w:t>
      </w:r>
      <w:proofErr w:type="spellStart"/>
      <w:r w:rsidRPr="00D71923">
        <w:rPr>
          <w:rFonts w:ascii="inherit" w:eastAsia="Times New Roman" w:hAnsi="inherit" w:cs="Courier New"/>
          <w:color w:val="008E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num</w:t>
      </w:r>
      <w:proofErr w:type="spellEnd"/>
      <w:r w:rsidRPr="00D71923">
        <w:rPr>
          <w:rFonts w:ascii="inherit" w:eastAsia="Times New Roman" w:hAnsi="inherit" w:cs="Courier New"/>
          <w:color w:val="008E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to String</w:t>
      </w:r>
    </w:p>
    <w:p w14:paraId="081FF826" w14:textId="77777777" w:rsidR="00D71923" w:rsidRPr="00D71923" w:rsidRDefault="00D71923" w:rsidP="00D71923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   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</w:t>
      </w:r>
      <w:proofErr w:type="spellStart"/>
      <w:proofErr w:type="gramStart"/>
      <w:r w:rsidRPr="00D71923">
        <w:rPr>
          <w:rFonts w:ascii="inherit" w:eastAsia="Times New Roman" w:hAnsi="inherit" w:cs="Courier New"/>
          <w:color w:val="C800A4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this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revalidate</w:t>
      </w:r>
      <w:proofErr w:type="spellEnd"/>
      <w:proofErr w:type="gramEnd"/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(); </w:t>
      </w:r>
      <w:r w:rsidRPr="00D71923">
        <w:rPr>
          <w:rFonts w:ascii="inherit" w:eastAsia="Times New Roman" w:hAnsi="inherit" w:cs="Courier New"/>
          <w:color w:val="008E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// refresh</w:t>
      </w:r>
    </w:p>
    <w:p w14:paraId="4D7F8DD7" w14:textId="77777777" w:rsidR="00D71923" w:rsidRPr="00D71923" w:rsidRDefault="00D71923" w:rsidP="00D71923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}</w:t>
      </w:r>
    </w:p>
    <w:p w14:paraId="31714840" w14:textId="77777777" w:rsidR="00D71923" w:rsidRPr="00D71923" w:rsidRDefault="00D71923" w:rsidP="00D71923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</w:t>
      </w:r>
      <w:r w:rsidRPr="00D71923">
        <w:rPr>
          <w:rFonts w:ascii="inherit" w:eastAsia="Times New Roman" w:hAnsi="inherit" w:cs="Courier New"/>
          <w:color w:val="C800A4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public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JButton</w:t>
      </w:r>
      <w:proofErr w:type="spellEnd"/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getDone</w:t>
      </w:r>
      <w:proofErr w:type="spellEnd"/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61ED7C3D" w14:textId="77777777" w:rsidR="00D71923" w:rsidRPr="00D71923" w:rsidRDefault="00D71923" w:rsidP="00D71923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   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</w:t>
      </w:r>
      <w:r w:rsidRPr="00D71923">
        <w:rPr>
          <w:rFonts w:ascii="inherit" w:eastAsia="Times New Roman" w:hAnsi="inherit" w:cs="Courier New"/>
          <w:color w:val="C800A4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return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done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EC42AD1" w14:textId="77777777" w:rsidR="00D71923" w:rsidRPr="00D71923" w:rsidRDefault="00D71923" w:rsidP="00D71923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}</w:t>
      </w:r>
    </w:p>
    <w:p w14:paraId="76AB7B06" w14:textId="77777777" w:rsidR="00D71923" w:rsidRPr="00D71923" w:rsidRDefault="00D71923" w:rsidP="00D71923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</w:t>
      </w:r>
      <w:r w:rsidRPr="00D71923">
        <w:rPr>
          <w:rFonts w:ascii="inherit" w:eastAsia="Times New Roman" w:hAnsi="inherit" w:cs="Courier New"/>
          <w:color w:val="C800A4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public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71923">
        <w:rPr>
          <w:rFonts w:ascii="inherit" w:eastAsia="Times New Roman" w:hAnsi="inherit" w:cs="Courier New"/>
          <w:color w:val="C800A4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boolean</w:t>
      </w:r>
      <w:proofErr w:type="spellEnd"/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getState</w:t>
      </w:r>
      <w:proofErr w:type="spellEnd"/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2B9B92FC" w14:textId="77777777" w:rsidR="00D71923" w:rsidRPr="00D71923" w:rsidRDefault="00D71923" w:rsidP="00D71923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   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</w:t>
      </w:r>
      <w:r w:rsidRPr="00D71923">
        <w:rPr>
          <w:rFonts w:ascii="inherit" w:eastAsia="Times New Roman" w:hAnsi="inherit" w:cs="Courier New"/>
          <w:color w:val="C800A4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return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checked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A62A67E" w14:textId="77777777" w:rsidR="00D71923" w:rsidRPr="00D71923" w:rsidRDefault="00D71923" w:rsidP="00D71923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}</w:t>
      </w:r>
    </w:p>
    <w:p w14:paraId="0599D431" w14:textId="77777777" w:rsidR="00D71923" w:rsidRPr="00D71923" w:rsidRDefault="00D71923" w:rsidP="00D71923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</w:t>
      </w:r>
      <w:r w:rsidRPr="00D71923">
        <w:rPr>
          <w:rFonts w:ascii="inherit" w:eastAsia="Times New Roman" w:hAnsi="inherit" w:cs="Courier New"/>
          <w:color w:val="C800A4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public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71923">
        <w:rPr>
          <w:rFonts w:ascii="inherit" w:eastAsia="Times New Roman" w:hAnsi="inherit" w:cs="Courier New"/>
          <w:color w:val="C800A4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void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changeState</w:t>
      </w:r>
      <w:proofErr w:type="spellEnd"/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796E19EA" w14:textId="77777777" w:rsidR="00D71923" w:rsidRPr="00D71923" w:rsidRDefault="00D71923" w:rsidP="00D71923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   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</w:t>
      </w:r>
      <w:proofErr w:type="spellStart"/>
      <w:proofErr w:type="gramStart"/>
      <w:r w:rsidRPr="00D71923">
        <w:rPr>
          <w:rFonts w:ascii="inherit" w:eastAsia="Times New Roman" w:hAnsi="inherit" w:cs="Courier New"/>
          <w:color w:val="C800A4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this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setBackground</w:t>
      </w:r>
      <w:proofErr w:type="spellEnd"/>
      <w:proofErr w:type="gramEnd"/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green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0FE5161B" w14:textId="77777777" w:rsidR="00D71923" w:rsidRPr="00D71923" w:rsidRDefault="00D71923" w:rsidP="00D71923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   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</w:t>
      </w:r>
      <w:proofErr w:type="spellStart"/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taskName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setBackground</w:t>
      </w:r>
      <w:proofErr w:type="spellEnd"/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green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628DB318" w14:textId="77777777" w:rsidR="00D71923" w:rsidRPr="00D71923" w:rsidRDefault="00D71923" w:rsidP="00D71923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   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checked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71923">
        <w:rPr>
          <w:rFonts w:ascii="inherit" w:eastAsia="Times New Roman" w:hAnsi="inherit" w:cs="Courier New"/>
          <w:color w:val="C800A4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=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71923">
        <w:rPr>
          <w:rFonts w:ascii="inherit" w:eastAsia="Times New Roman" w:hAnsi="inherit" w:cs="Courier New"/>
          <w:color w:val="C800A4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true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11C7CC7" w14:textId="77777777" w:rsidR="00D71923" w:rsidRPr="00D71923" w:rsidRDefault="00D71923" w:rsidP="00D71923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   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</w:t>
      </w:r>
      <w:proofErr w:type="gramStart"/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revalidate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6CEBCF0F" w14:textId="77777777" w:rsidR="00D71923" w:rsidRPr="00D71923" w:rsidRDefault="00D71923" w:rsidP="00D71923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}</w:t>
      </w:r>
    </w:p>
    <w:p w14:paraId="2D735A87" w14:textId="77777777" w:rsidR="00D71923" w:rsidRPr="00D71923" w:rsidRDefault="00D71923" w:rsidP="00D71923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3D64AC0F" w14:textId="77777777" w:rsidR="00D71923" w:rsidRPr="00D71923" w:rsidRDefault="00D71923" w:rsidP="00D71923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71923">
        <w:rPr>
          <w:rFonts w:ascii="inherit" w:eastAsia="Times New Roman" w:hAnsi="inherit" w:cs="Courier New"/>
          <w:color w:val="C800A4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class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List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71923">
        <w:rPr>
          <w:rFonts w:ascii="inherit" w:eastAsia="Times New Roman" w:hAnsi="inherit" w:cs="Courier New"/>
          <w:color w:val="C800A4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extends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JPanel</w:t>
      </w:r>
      <w:proofErr w:type="spellEnd"/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A298C12" w14:textId="77777777" w:rsidR="00D71923" w:rsidRPr="00D71923" w:rsidRDefault="00D71923" w:rsidP="00D71923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</w:t>
      </w:r>
      <w:proofErr w:type="spellStart"/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Color</w:t>
      </w:r>
      <w:proofErr w:type="spellEnd"/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lightColor</w:t>
      </w:r>
      <w:proofErr w:type="spellEnd"/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71923">
        <w:rPr>
          <w:rFonts w:ascii="inherit" w:eastAsia="Times New Roman" w:hAnsi="inherit" w:cs="Courier New"/>
          <w:color w:val="C800A4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=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71923">
        <w:rPr>
          <w:rFonts w:ascii="inherit" w:eastAsia="Times New Roman" w:hAnsi="inherit" w:cs="Courier New"/>
          <w:color w:val="C800A4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new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Color</w:t>
      </w:r>
      <w:proofErr w:type="spellEnd"/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71923">
        <w:rPr>
          <w:rFonts w:ascii="inherit" w:eastAsia="Times New Roman" w:hAnsi="inherit" w:cs="Courier New"/>
          <w:color w:val="3A00DC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252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D71923">
        <w:rPr>
          <w:rFonts w:ascii="inherit" w:eastAsia="Times New Roman" w:hAnsi="inherit" w:cs="Courier New"/>
          <w:color w:val="3A00DC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221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D71923">
        <w:rPr>
          <w:rFonts w:ascii="inherit" w:eastAsia="Times New Roman" w:hAnsi="inherit" w:cs="Courier New"/>
          <w:color w:val="3A00DC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176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06EF7977" w14:textId="77777777" w:rsidR="00D71923" w:rsidRPr="00D71923" w:rsidRDefault="00D71923" w:rsidP="00D71923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</w:t>
      </w:r>
      <w:proofErr w:type="gramStart"/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List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2C13856D" w14:textId="77777777" w:rsidR="00D71923" w:rsidRPr="00D71923" w:rsidRDefault="00D71923" w:rsidP="00D71923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   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</w:t>
      </w:r>
      <w:proofErr w:type="spellStart"/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GridLayout</w:t>
      </w:r>
      <w:proofErr w:type="spellEnd"/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layout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71923">
        <w:rPr>
          <w:rFonts w:ascii="inherit" w:eastAsia="Times New Roman" w:hAnsi="inherit" w:cs="Courier New"/>
          <w:color w:val="C800A4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=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71923">
        <w:rPr>
          <w:rFonts w:ascii="inherit" w:eastAsia="Times New Roman" w:hAnsi="inherit" w:cs="Courier New"/>
          <w:color w:val="C800A4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new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GridLayout</w:t>
      </w:r>
      <w:proofErr w:type="spellEnd"/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71923">
        <w:rPr>
          <w:rFonts w:ascii="inherit" w:eastAsia="Times New Roman" w:hAnsi="inherit" w:cs="Courier New"/>
          <w:color w:val="3A00DC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10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D71923">
        <w:rPr>
          <w:rFonts w:ascii="inherit" w:eastAsia="Times New Roman" w:hAnsi="inherit" w:cs="Courier New"/>
          <w:color w:val="3A00DC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1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03F26D1C" w14:textId="77777777" w:rsidR="00D71923" w:rsidRPr="00D71923" w:rsidRDefault="00D71923" w:rsidP="00D71923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   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</w:t>
      </w:r>
      <w:proofErr w:type="spellStart"/>
      <w:proofErr w:type="gramStart"/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layout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setVgap</w:t>
      </w:r>
      <w:proofErr w:type="spellEnd"/>
      <w:proofErr w:type="gramEnd"/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D71923">
        <w:rPr>
          <w:rFonts w:ascii="inherit" w:eastAsia="Times New Roman" w:hAnsi="inherit" w:cs="Courier New"/>
          <w:color w:val="3A00DC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5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); </w:t>
      </w:r>
      <w:r w:rsidRPr="00D71923">
        <w:rPr>
          <w:rFonts w:ascii="inherit" w:eastAsia="Times New Roman" w:hAnsi="inherit" w:cs="Courier New"/>
          <w:color w:val="008E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// Vertical gap</w:t>
      </w:r>
    </w:p>
    <w:p w14:paraId="06507BBB" w14:textId="77777777" w:rsidR="00D71923" w:rsidRPr="00D71923" w:rsidRDefault="00D71923" w:rsidP="00D71923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   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</w:t>
      </w:r>
      <w:proofErr w:type="spellStart"/>
      <w:proofErr w:type="gramStart"/>
      <w:r w:rsidRPr="00D71923">
        <w:rPr>
          <w:rFonts w:ascii="inherit" w:eastAsia="Times New Roman" w:hAnsi="inherit" w:cs="Courier New"/>
          <w:color w:val="C800A4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this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setLayout</w:t>
      </w:r>
      <w:proofErr w:type="spellEnd"/>
      <w:proofErr w:type="gramEnd"/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layout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); </w:t>
      </w:r>
      <w:r w:rsidRPr="00D71923">
        <w:rPr>
          <w:rFonts w:ascii="inherit" w:eastAsia="Times New Roman" w:hAnsi="inherit" w:cs="Courier New"/>
          <w:color w:val="008E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// 10 tasks</w:t>
      </w:r>
    </w:p>
    <w:p w14:paraId="58A75D05" w14:textId="77777777" w:rsidR="00D71923" w:rsidRPr="00D71923" w:rsidRDefault="00D71923" w:rsidP="00D71923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   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</w:t>
      </w:r>
      <w:proofErr w:type="spellStart"/>
      <w:proofErr w:type="gramStart"/>
      <w:r w:rsidRPr="00D71923">
        <w:rPr>
          <w:rFonts w:ascii="inherit" w:eastAsia="Times New Roman" w:hAnsi="inherit" w:cs="Courier New"/>
          <w:color w:val="C800A4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this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setPreferredSize</w:t>
      </w:r>
      <w:proofErr w:type="spellEnd"/>
      <w:proofErr w:type="gramEnd"/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D71923">
        <w:rPr>
          <w:rFonts w:ascii="inherit" w:eastAsia="Times New Roman" w:hAnsi="inherit" w:cs="Courier New"/>
          <w:color w:val="C800A4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new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Dimension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D71923">
        <w:rPr>
          <w:rFonts w:ascii="inherit" w:eastAsia="Times New Roman" w:hAnsi="inherit" w:cs="Courier New"/>
          <w:color w:val="3A00DC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400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D71923">
        <w:rPr>
          <w:rFonts w:ascii="inherit" w:eastAsia="Times New Roman" w:hAnsi="inherit" w:cs="Courier New"/>
          <w:color w:val="3A00DC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560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>));</w:t>
      </w:r>
    </w:p>
    <w:p w14:paraId="27A8697A" w14:textId="77777777" w:rsidR="00D71923" w:rsidRPr="00D71923" w:rsidRDefault="00D71923" w:rsidP="00D71923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   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</w:t>
      </w:r>
      <w:proofErr w:type="spellStart"/>
      <w:proofErr w:type="gramStart"/>
      <w:r w:rsidRPr="00D71923">
        <w:rPr>
          <w:rFonts w:ascii="inherit" w:eastAsia="Times New Roman" w:hAnsi="inherit" w:cs="Courier New"/>
          <w:color w:val="C800A4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this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setBackground</w:t>
      </w:r>
      <w:proofErr w:type="spellEnd"/>
      <w:proofErr w:type="gramEnd"/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lightColor</w:t>
      </w:r>
      <w:proofErr w:type="spellEnd"/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02E32CF0" w14:textId="77777777" w:rsidR="00D71923" w:rsidRPr="00D71923" w:rsidRDefault="00D71923" w:rsidP="00D71923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}</w:t>
      </w:r>
    </w:p>
    <w:p w14:paraId="603FAED4" w14:textId="77777777" w:rsidR="00D71923" w:rsidRPr="00D71923" w:rsidRDefault="00D71923" w:rsidP="00D71923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</w:t>
      </w:r>
      <w:r w:rsidRPr="00D71923">
        <w:rPr>
          <w:rFonts w:ascii="inherit" w:eastAsia="Times New Roman" w:hAnsi="inherit" w:cs="Courier New"/>
          <w:color w:val="C800A4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public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71923">
        <w:rPr>
          <w:rFonts w:ascii="inherit" w:eastAsia="Times New Roman" w:hAnsi="inherit" w:cs="Courier New"/>
          <w:color w:val="C800A4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void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updateNumbers</w:t>
      </w:r>
      <w:proofErr w:type="spellEnd"/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0622EB57" w14:textId="77777777" w:rsidR="00D71923" w:rsidRPr="00D71923" w:rsidRDefault="00D71923" w:rsidP="00D71923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   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</w:t>
      </w:r>
      <w:proofErr w:type="gramStart"/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Component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] </w:t>
      </w:r>
      <w:proofErr w:type="spellStart"/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listItems</w:t>
      </w:r>
      <w:proofErr w:type="spellEnd"/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71923">
        <w:rPr>
          <w:rFonts w:ascii="inherit" w:eastAsia="Times New Roman" w:hAnsi="inherit" w:cs="Courier New"/>
          <w:color w:val="C800A4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=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71923">
        <w:rPr>
          <w:rFonts w:ascii="inherit" w:eastAsia="Times New Roman" w:hAnsi="inherit" w:cs="Courier New"/>
          <w:color w:val="C800A4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this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getComponents</w:t>
      </w:r>
      <w:proofErr w:type="spellEnd"/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>();</w:t>
      </w:r>
    </w:p>
    <w:p w14:paraId="04AB1771" w14:textId="77777777" w:rsidR="00D71923" w:rsidRPr="00D71923" w:rsidRDefault="00D71923" w:rsidP="00D71923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   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</w:t>
      </w:r>
      <w:r w:rsidRPr="00D71923">
        <w:rPr>
          <w:rFonts w:ascii="inherit" w:eastAsia="Times New Roman" w:hAnsi="inherit" w:cs="Courier New"/>
          <w:color w:val="C800A4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for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D71923">
        <w:rPr>
          <w:rFonts w:ascii="inherit" w:eastAsia="Times New Roman" w:hAnsi="inherit" w:cs="Courier New"/>
          <w:color w:val="C800A4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int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</w:t>
      </w:r>
      <w:proofErr w:type="spellEnd"/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71923">
        <w:rPr>
          <w:rFonts w:ascii="inherit" w:eastAsia="Times New Roman" w:hAnsi="inherit" w:cs="Courier New"/>
          <w:color w:val="C800A4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=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71923">
        <w:rPr>
          <w:rFonts w:ascii="inherit" w:eastAsia="Times New Roman" w:hAnsi="inherit" w:cs="Courier New"/>
          <w:color w:val="3A00DC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0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</w:t>
      </w:r>
      <w:proofErr w:type="spellEnd"/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71923">
        <w:rPr>
          <w:rFonts w:ascii="inherit" w:eastAsia="Times New Roman" w:hAnsi="inherit" w:cs="Courier New"/>
          <w:color w:val="C800A4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&lt;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listItems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length</w:t>
      </w:r>
      <w:proofErr w:type="spellEnd"/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</w:t>
      </w:r>
      <w:proofErr w:type="spellEnd"/>
      <w:r w:rsidRPr="00D71923">
        <w:rPr>
          <w:rFonts w:ascii="inherit" w:eastAsia="Times New Roman" w:hAnsi="inherit" w:cs="Courier New"/>
          <w:color w:val="C800A4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++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32AEEB52" w14:textId="77777777" w:rsidR="00D71923" w:rsidRPr="00D71923" w:rsidRDefault="00D71923" w:rsidP="00D71923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       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</w:t>
      </w:r>
      <w:r w:rsidRPr="00D71923">
        <w:rPr>
          <w:rFonts w:ascii="inherit" w:eastAsia="Times New Roman" w:hAnsi="inherit" w:cs="Courier New"/>
          <w:color w:val="C800A4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if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listItems</w:t>
      </w:r>
      <w:proofErr w:type="spellEnd"/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</w:t>
      </w:r>
      <w:proofErr w:type="spellEnd"/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] </w:t>
      </w:r>
      <w:proofErr w:type="spellStart"/>
      <w:r w:rsidRPr="00D71923">
        <w:rPr>
          <w:rFonts w:ascii="inherit" w:eastAsia="Times New Roman" w:hAnsi="inherit" w:cs="Courier New"/>
          <w:color w:val="C800A4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instanceof</w:t>
      </w:r>
      <w:proofErr w:type="spellEnd"/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Task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7B867523" w14:textId="77777777" w:rsidR="00D71923" w:rsidRPr="00D71923" w:rsidRDefault="00D71923" w:rsidP="00D71923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           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((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Task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) </w:t>
      </w:r>
      <w:proofErr w:type="spellStart"/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listItems</w:t>
      </w:r>
      <w:proofErr w:type="spellEnd"/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</w:t>
      </w:r>
      <w:proofErr w:type="spellEnd"/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>]</w:t>
      </w:r>
      <w:proofErr w:type="gramStart"/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changeIndex</w:t>
      </w:r>
      <w:proofErr w:type="spellEnd"/>
      <w:proofErr w:type="gramEnd"/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</w:t>
      </w:r>
      <w:proofErr w:type="spellEnd"/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71923">
        <w:rPr>
          <w:rFonts w:ascii="inherit" w:eastAsia="Times New Roman" w:hAnsi="inherit" w:cs="Courier New"/>
          <w:color w:val="C800A4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+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71923">
        <w:rPr>
          <w:rFonts w:ascii="inherit" w:eastAsia="Times New Roman" w:hAnsi="inherit" w:cs="Courier New"/>
          <w:color w:val="3A00DC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1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7048C370" w14:textId="77777777" w:rsidR="00D71923" w:rsidRPr="00D71923" w:rsidRDefault="00D71923" w:rsidP="00D71923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       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}</w:t>
      </w:r>
    </w:p>
    <w:p w14:paraId="327E861E" w14:textId="77777777" w:rsidR="00D71923" w:rsidRPr="00D71923" w:rsidRDefault="00D71923" w:rsidP="00D71923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   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}</w:t>
      </w:r>
    </w:p>
    <w:p w14:paraId="3AEBEC10" w14:textId="77777777" w:rsidR="00D71923" w:rsidRPr="00D71923" w:rsidRDefault="00D71923" w:rsidP="00D71923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lastRenderedPageBreak/>
        <w:t xml:space="preserve">    }</w:t>
      </w:r>
    </w:p>
    <w:p w14:paraId="07CC0060" w14:textId="77777777" w:rsidR="00D71923" w:rsidRPr="00D71923" w:rsidRDefault="00D71923" w:rsidP="00D71923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</w:t>
      </w:r>
      <w:r w:rsidRPr="00D71923">
        <w:rPr>
          <w:rFonts w:ascii="inherit" w:eastAsia="Times New Roman" w:hAnsi="inherit" w:cs="Courier New"/>
          <w:color w:val="C800A4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public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71923">
        <w:rPr>
          <w:rFonts w:ascii="inherit" w:eastAsia="Times New Roman" w:hAnsi="inherit" w:cs="Courier New"/>
          <w:color w:val="C800A4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void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removeCompletedTasks</w:t>
      </w:r>
      <w:proofErr w:type="spellEnd"/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38371F31" w14:textId="77777777" w:rsidR="00D71923" w:rsidRPr="00D71923" w:rsidRDefault="00D71923" w:rsidP="00D71923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   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</w:t>
      </w:r>
      <w:r w:rsidRPr="00D71923">
        <w:rPr>
          <w:rFonts w:ascii="inherit" w:eastAsia="Times New Roman" w:hAnsi="inherit" w:cs="Courier New"/>
          <w:color w:val="C800A4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for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Component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:</w:t>
      </w:r>
      <w:proofErr w:type="gramEnd"/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getComponents</w:t>
      </w:r>
      <w:proofErr w:type="spellEnd"/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>()) {</w:t>
      </w:r>
    </w:p>
    <w:p w14:paraId="35B47D1C" w14:textId="77777777" w:rsidR="00D71923" w:rsidRPr="00D71923" w:rsidRDefault="00D71923" w:rsidP="00D71923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       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</w:t>
      </w:r>
      <w:r w:rsidRPr="00D71923">
        <w:rPr>
          <w:rFonts w:ascii="inherit" w:eastAsia="Times New Roman" w:hAnsi="inherit" w:cs="Courier New"/>
          <w:color w:val="C800A4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if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71923">
        <w:rPr>
          <w:rFonts w:ascii="inherit" w:eastAsia="Times New Roman" w:hAnsi="inherit" w:cs="Courier New"/>
          <w:color w:val="C800A4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instanceof</w:t>
      </w:r>
      <w:proofErr w:type="spellEnd"/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Task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68305AA2" w14:textId="77777777" w:rsidR="00D71923" w:rsidRPr="00D71923" w:rsidRDefault="00D71923" w:rsidP="00D71923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           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</w:t>
      </w:r>
      <w:r w:rsidRPr="00D71923">
        <w:rPr>
          <w:rFonts w:ascii="inherit" w:eastAsia="Times New Roman" w:hAnsi="inherit" w:cs="Courier New"/>
          <w:color w:val="C800A4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if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(((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Task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) 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</w:t>
      </w:r>
      <w:proofErr w:type="gramStart"/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getState</w:t>
      </w:r>
      <w:proofErr w:type="spellEnd"/>
      <w:proofErr w:type="gramEnd"/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>()) {</w:t>
      </w:r>
    </w:p>
    <w:p w14:paraId="2211F349" w14:textId="77777777" w:rsidR="00D71923" w:rsidRPr="00D71923" w:rsidRDefault="00D71923" w:rsidP="00D71923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               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remove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); </w:t>
      </w:r>
      <w:r w:rsidRPr="00D71923">
        <w:rPr>
          <w:rFonts w:ascii="inherit" w:eastAsia="Times New Roman" w:hAnsi="inherit" w:cs="Courier New"/>
          <w:color w:val="008E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// remove the component</w:t>
      </w:r>
    </w:p>
    <w:p w14:paraId="25AF09B8" w14:textId="77777777" w:rsidR="00D71923" w:rsidRPr="00D71923" w:rsidRDefault="00D71923" w:rsidP="00D71923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               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</w:t>
      </w:r>
      <w:proofErr w:type="spellStart"/>
      <w:proofErr w:type="gramStart"/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updateNumbers</w:t>
      </w:r>
      <w:proofErr w:type="spellEnd"/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); </w:t>
      </w:r>
      <w:r w:rsidRPr="00D71923">
        <w:rPr>
          <w:rFonts w:ascii="inherit" w:eastAsia="Times New Roman" w:hAnsi="inherit" w:cs="Courier New"/>
          <w:color w:val="008E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// update the indexing of all items</w:t>
      </w:r>
    </w:p>
    <w:p w14:paraId="47149549" w14:textId="77777777" w:rsidR="00D71923" w:rsidRPr="00D71923" w:rsidRDefault="00D71923" w:rsidP="00D71923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           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}</w:t>
      </w:r>
    </w:p>
    <w:p w14:paraId="7BAFE942" w14:textId="77777777" w:rsidR="00D71923" w:rsidRPr="00D71923" w:rsidRDefault="00D71923" w:rsidP="00D71923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       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}</w:t>
      </w:r>
    </w:p>
    <w:p w14:paraId="26947DB7" w14:textId="77777777" w:rsidR="00D71923" w:rsidRPr="00D71923" w:rsidRDefault="00D71923" w:rsidP="00D71923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   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}</w:t>
      </w:r>
    </w:p>
    <w:p w14:paraId="29A7AF52" w14:textId="77777777" w:rsidR="00D71923" w:rsidRPr="00D71923" w:rsidRDefault="00D71923" w:rsidP="00D71923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}</w:t>
      </w:r>
    </w:p>
    <w:p w14:paraId="20FDAE77" w14:textId="77777777" w:rsidR="00D71923" w:rsidRPr="00D71923" w:rsidRDefault="00D71923" w:rsidP="00D71923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3F1ABE42" w14:textId="77777777" w:rsidR="00D71923" w:rsidRPr="00D71923" w:rsidRDefault="00D71923" w:rsidP="00D71923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71923">
        <w:rPr>
          <w:rFonts w:ascii="inherit" w:eastAsia="Times New Roman" w:hAnsi="inherit" w:cs="Courier New"/>
          <w:color w:val="C800A4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class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Footer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71923">
        <w:rPr>
          <w:rFonts w:ascii="inherit" w:eastAsia="Times New Roman" w:hAnsi="inherit" w:cs="Courier New"/>
          <w:color w:val="C800A4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extends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JPanel</w:t>
      </w:r>
      <w:proofErr w:type="spellEnd"/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001B835" w14:textId="77777777" w:rsidR="00D71923" w:rsidRPr="00D71923" w:rsidRDefault="00D71923" w:rsidP="00D71923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</w:t>
      </w:r>
      <w:proofErr w:type="spellStart"/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JButton</w:t>
      </w:r>
      <w:proofErr w:type="spellEnd"/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addTask</w:t>
      </w:r>
      <w:proofErr w:type="spellEnd"/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5D046EA4" w14:textId="77777777" w:rsidR="00D71923" w:rsidRPr="00D71923" w:rsidRDefault="00D71923" w:rsidP="00D71923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</w:t>
      </w:r>
      <w:proofErr w:type="spellStart"/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JButton</w:t>
      </w:r>
      <w:proofErr w:type="spellEnd"/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clear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E157BEC" w14:textId="77777777" w:rsidR="00D71923" w:rsidRPr="00D71923" w:rsidRDefault="00D71923" w:rsidP="00D71923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</w:t>
      </w:r>
      <w:proofErr w:type="spellStart"/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Color</w:t>
      </w:r>
      <w:proofErr w:type="spellEnd"/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orange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71923">
        <w:rPr>
          <w:rFonts w:ascii="inherit" w:eastAsia="Times New Roman" w:hAnsi="inherit" w:cs="Courier New"/>
          <w:color w:val="C800A4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=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71923">
        <w:rPr>
          <w:rFonts w:ascii="inherit" w:eastAsia="Times New Roman" w:hAnsi="inherit" w:cs="Courier New"/>
          <w:color w:val="C800A4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new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Color</w:t>
      </w:r>
      <w:proofErr w:type="spellEnd"/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71923">
        <w:rPr>
          <w:rFonts w:ascii="inherit" w:eastAsia="Times New Roman" w:hAnsi="inherit" w:cs="Courier New"/>
          <w:color w:val="3A00DC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233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D71923">
        <w:rPr>
          <w:rFonts w:ascii="inherit" w:eastAsia="Times New Roman" w:hAnsi="inherit" w:cs="Courier New"/>
          <w:color w:val="3A00DC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133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D71923">
        <w:rPr>
          <w:rFonts w:ascii="inherit" w:eastAsia="Times New Roman" w:hAnsi="inherit" w:cs="Courier New"/>
          <w:color w:val="3A00DC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128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693FD51D" w14:textId="77777777" w:rsidR="00D71923" w:rsidRPr="00D71923" w:rsidRDefault="00D71923" w:rsidP="00D71923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</w:t>
      </w:r>
      <w:proofErr w:type="spellStart"/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Color</w:t>
      </w:r>
      <w:proofErr w:type="spellEnd"/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lightColor</w:t>
      </w:r>
      <w:proofErr w:type="spellEnd"/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71923">
        <w:rPr>
          <w:rFonts w:ascii="inherit" w:eastAsia="Times New Roman" w:hAnsi="inherit" w:cs="Courier New"/>
          <w:color w:val="C800A4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=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71923">
        <w:rPr>
          <w:rFonts w:ascii="inherit" w:eastAsia="Times New Roman" w:hAnsi="inherit" w:cs="Courier New"/>
          <w:color w:val="C800A4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new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Color</w:t>
      </w:r>
      <w:proofErr w:type="spellEnd"/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71923">
        <w:rPr>
          <w:rFonts w:ascii="inherit" w:eastAsia="Times New Roman" w:hAnsi="inherit" w:cs="Courier New"/>
          <w:color w:val="3A00DC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252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D71923">
        <w:rPr>
          <w:rFonts w:ascii="inherit" w:eastAsia="Times New Roman" w:hAnsi="inherit" w:cs="Courier New"/>
          <w:color w:val="3A00DC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221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D71923">
        <w:rPr>
          <w:rFonts w:ascii="inherit" w:eastAsia="Times New Roman" w:hAnsi="inherit" w:cs="Courier New"/>
          <w:color w:val="3A00DC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176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50DFA535" w14:textId="77777777" w:rsidR="00D71923" w:rsidRPr="00D71923" w:rsidRDefault="00D71923" w:rsidP="00D71923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Border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emptyBorder</w:t>
      </w:r>
      <w:proofErr w:type="spellEnd"/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71923">
        <w:rPr>
          <w:rFonts w:ascii="inherit" w:eastAsia="Times New Roman" w:hAnsi="inherit" w:cs="Courier New"/>
          <w:color w:val="C800A4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=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BorderFactory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createEmptyBorder</w:t>
      </w:r>
      <w:proofErr w:type="spellEnd"/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>();</w:t>
      </w:r>
    </w:p>
    <w:p w14:paraId="2ED1BCC5" w14:textId="77777777" w:rsidR="00D71923" w:rsidRPr="00D71923" w:rsidRDefault="00D71923" w:rsidP="00D71923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</w:t>
      </w:r>
      <w:proofErr w:type="gramStart"/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Footer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3F43953A" w14:textId="77777777" w:rsidR="00D71923" w:rsidRPr="00D71923" w:rsidRDefault="00D71923" w:rsidP="00D71923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   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</w:t>
      </w:r>
      <w:proofErr w:type="spellStart"/>
      <w:proofErr w:type="gramStart"/>
      <w:r w:rsidRPr="00D71923">
        <w:rPr>
          <w:rFonts w:ascii="inherit" w:eastAsia="Times New Roman" w:hAnsi="inherit" w:cs="Courier New"/>
          <w:color w:val="C800A4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this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setPreferredSize</w:t>
      </w:r>
      <w:proofErr w:type="spellEnd"/>
      <w:proofErr w:type="gramEnd"/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D71923">
        <w:rPr>
          <w:rFonts w:ascii="inherit" w:eastAsia="Times New Roman" w:hAnsi="inherit" w:cs="Courier New"/>
          <w:color w:val="C800A4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new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Dimension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D71923">
        <w:rPr>
          <w:rFonts w:ascii="inherit" w:eastAsia="Times New Roman" w:hAnsi="inherit" w:cs="Courier New"/>
          <w:color w:val="3A00DC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400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D71923">
        <w:rPr>
          <w:rFonts w:ascii="inherit" w:eastAsia="Times New Roman" w:hAnsi="inherit" w:cs="Courier New"/>
          <w:color w:val="3A00DC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60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>));</w:t>
      </w:r>
    </w:p>
    <w:p w14:paraId="1EC0ACBC" w14:textId="77777777" w:rsidR="00D71923" w:rsidRPr="00D71923" w:rsidRDefault="00D71923" w:rsidP="00D71923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   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</w:t>
      </w:r>
      <w:proofErr w:type="spellStart"/>
      <w:proofErr w:type="gramStart"/>
      <w:r w:rsidRPr="00D71923">
        <w:rPr>
          <w:rFonts w:ascii="inherit" w:eastAsia="Times New Roman" w:hAnsi="inherit" w:cs="Courier New"/>
          <w:color w:val="C800A4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this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setBackground</w:t>
      </w:r>
      <w:proofErr w:type="spellEnd"/>
      <w:proofErr w:type="gramEnd"/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lightColor</w:t>
      </w:r>
      <w:proofErr w:type="spellEnd"/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60AF79E4" w14:textId="77777777" w:rsidR="00D71923" w:rsidRPr="00D71923" w:rsidRDefault="00D71923" w:rsidP="00D71923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   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</w:t>
      </w:r>
      <w:proofErr w:type="spellStart"/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addTask</w:t>
      </w:r>
      <w:proofErr w:type="spellEnd"/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71923">
        <w:rPr>
          <w:rFonts w:ascii="inherit" w:eastAsia="Times New Roman" w:hAnsi="inherit" w:cs="Courier New"/>
          <w:color w:val="C800A4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=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71923">
        <w:rPr>
          <w:rFonts w:ascii="inherit" w:eastAsia="Times New Roman" w:hAnsi="inherit" w:cs="Courier New"/>
          <w:color w:val="C800A4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new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JButton</w:t>
      </w:r>
      <w:proofErr w:type="spellEnd"/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71923">
        <w:rPr>
          <w:rFonts w:ascii="inherit" w:eastAsia="Times New Roman" w:hAnsi="inherit" w:cs="Courier New"/>
          <w:color w:val="DF0002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"Add Task"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); </w:t>
      </w:r>
      <w:r w:rsidRPr="00D71923">
        <w:rPr>
          <w:rFonts w:ascii="inherit" w:eastAsia="Times New Roman" w:hAnsi="inherit" w:cs="Courier New"/>
          <w:color w:val="008E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// add task button</w:t>
      </w:r>
    </w:p>
    <w:p w14:paraId="46E4189D" w14:textId="77777777" w:rsidR="00D71923" w:rsidRPr="00D71923" w:rsidRDefault="00D71923" w:rsidP="00D71923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   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</w:t>
      </w:r>
      <w:proofErr w:type="spellStart"/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addTask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setBorder</w:t>
      </w:r>
      <w:proofErr w:type="spellEnd"/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emptyBorder</w:t>
      </w:r>
      <w:proofErr w:type="spellEnd"/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); </w:t>
      </w:r>
      <w:r w:rsidRPr="00D71923">
        <w:rPr>
          <w:rFonts w:ascii="inherit" w:eastAsia="Times New Roman" w:hAnsi="inherit" w:cs="Courier New"/>
          <w:color w:val="008E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// remove border</w:t>
      </w:r>
    </w:p>
    <w:p w14:paraId="37911162" w14:textId="77777777" w:rsidR="00D71923" w:rsidRPr="00D71923" w:rsidRDefault="00D71923" w:rsidP="00D71923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   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</w:t>
      </w:r>
      <w:proofErr w:type="spellStart"/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addTask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setFont</w:t>
      </w:r>
      <w:proofErr w:type="spellEnd"/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D71923">
        <w:rPr>
          <w:rFonts w:ascii="inherit" w:eastAsia="Times New Roman" w:hAnsi="inherit" w:cs="Courier New"/>
          <w:color w:val="C800A4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new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Font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71923">
        <w:rPr>
          <w:rFonts w:ascii="inherit" w:eastAsia="Times New Roman" w:hAnsi="inherit" w:cs="Courier New"/>
          <w:color w:val="DF0002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"Sans-serif"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Font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ITALIC</w:t>
      </w:r>
      <w:proofErr w:type="spellEnd"/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D71923">
        <w:rPr>
          <w:rFonts w:ascii="inherit" w:eastAsia="Times New Roman" w:hAnsi="inherit" w:cs="Courier New"/>
          <w:color w:val="3A00DC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20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)); </w:t>
      </w:r>
      <w:r w:rsidRPr="00D71923">
        <w:rPr>
          <w:rFonts w:ascii="inherit" w:eastAsia="Times New Roman" w:hAnsi="inherit" w:cs="Courier New"/>
          <w:color w:val="008E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// set font</w:t>
      </w:r>
    </w:p>
    <w:p w14:paraId="5354A7FB" w14:textId="77777777" w:rsidR="00D71923" w:rsidRPr="00D71923" w:rsidRDefault="00D71923" w:rsidP="00D71923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   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</w:t>
      </w:r>
      <w:proofErr w:type="spellStart"/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addTask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setVerticalAlignment</w:t>
      </w:r>
      <w:proofErr w:type="spellEnd"/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JButton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BOTTOM</w:t>
      </w:r>
      <w:proofErr w:type="spellEnd"/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); </w:t>
      </w:r>
      <w:r w:rsidRPr="00D71923">
        <w:rPr>
          <w:rFonts w:ascii="inherit" w:eastAsia="Times New Roman" w:hAnsi="inherit" w:cs="Courier New"/>
          <w:color w:val="008E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// align text to bottom</w:t>
      </w:r>
    </w:p>
    <w:p w14:paraId="71BD17AE" w14:textId="77777777" w:rsidR="00D71923" w:rsidRPr="00D71923" w:rsidRDefault="00D71923" w:rsidP="00D71923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   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</w:t>
      </w:r>
      <w:proofErr w:type="spellStart"/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addTask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setBackground</w:t>
      </w:r>
      <w:proofErr w:type="spellEnd"/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orange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); </w:t>
      </w:r>
      <w:r w:rsidRPr="00D71923">
        <w:rPr>
          <w:rFonts w:ascii="inherit" w:eastAsia="Times New Roman" w:hAnsi="inherit" w:cs="Courier New"/>
          <w:color w:val="008E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// set background </w:t>
      </w:r>
      <w:proofErr w:type="spellStart"/>
      <w:r w:rsidRPr="00D71923">
        <w:rPr>
          <w:rFonts w:ascii="inherit" w:eastAsia="Times New Roman" w:hAnsi="inherit" w:cs="Courier New"/>
          <w:color w:val="008E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color</w:t>
      </w:r>
      <w:proofErr w:type="spellEnd"/>
    </w:p>
    <w:p w14:paraId="7E4263B2" w14:textId="77777777" w:rsidR="00D71923" w:rsidRPr="00D71923" w:rsidRDefault="00D71923" w:rsidP="00D71923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   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</w:t>
      </w:r>
      <w:proofErr w:type="spellStart"/>
      <w:r w:rsidRPr="00D71923">
        <w:rPr>
          <w:rFonts w:ascii="inherit" w:eastAsia="Times New Roman" w:hAnsi="inherit" w:cs="Courier New"/>
          <w:color w:val="C800A4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this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add</w:t>
      </w:r>
      <w:proofErr w:type="spellEnd"/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addTask</w:t>
      </w:r>
      <w:proofErr w:type="spellEnd"/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); </w:t>
      </w:r>
      <w:r w:rsidRPr="00D71923">
        <w:rPr>
          <w:rFonts w:ascii="inherit" w:eastAsia="Times New Roman" w:hAnsi="inherit" w:cs="Courier New"/>
          <w:color w:val="008E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// add to footer</w:t>
      </w:r>
    </w:p>
    <w:p w14:paraId="53F79CAC" w14:textId="77777777" w:rsidR="00D71923" w:rsidRPr="00D71923" w:rsidRDefault="00D71923" w:rsidP="00D71923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   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</w:t>
      </w:r>
      <w:proofErr w:type="spellStart"/>
      <w:proofErr w:type="gramStart"/>
      <w:r w:rsidRPr="00D71923">
        <w:rPr>
          <w:rFonts w:ascii="inherit" w:eastAsia="Times New Roman" w:hAnsi="inherit" w:cs="Courier New"/>
          <w:color w:val="C800A4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this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add</w:t>
      </w:r>
      <w:proofErr w:type="spellEnd"/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Box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createHorizontalStrut</w:t>
      </w:r>
      <w:proofErr w:type="spellEnd"/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D71923">
        <w:rPr>
          <w:rFonts w:ascii="inherit" w:eastAsia="Times New Roman" w:hAnsi="inherit" w:cs="Courier New"/>
          <w:color w:val="3A00DC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20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)); </w:t>
      </w:r>
      <w:r w:rsidRPr="00D71923">
        <w:rPr>
          <w:rFonts w:ascii="inherit" w:eastAsia="Times New Roman" w:hAnsi="inherit" w:cs="Courier New"/>
          <w:color w:val="008E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// Space between buttons</w:t>
      </w:r>
    </w:p>
    <w:p w14:paraId="5D4259CF" w14:textId="77777777" w:rsidR="00D71923" w:rsidRPr="00D71923" w:rsidRDefault="00D71923" w:rsidP="00D71923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   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clear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71923">
        <w:rPr>
          <w:rFonts w:ascii="inherit" w:eastAsia="Times New Roman" w:hAnsi="inherit" w:cs="Courier New"/>
          <w:color w:val="C800A4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=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71923">
        <w:rPr>
          <w:rFonts w:ascii="inherit" w:eastAsia="Times New Roman" w:hAnsi="inherit" w:cs="Courier New"/>
          <w:color w:val="C800A4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new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JButton</w:t>
      </w:r>
      <w:proofErr w:type="spellEnd"/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71923">
        <w:rPr>
          <w:rFonts w:ascii="inherit" w:eastAsia="Times New Roman" w:hAnsi="inherit" w:cs="Courier New"/>
          <w:color w:val="DF0002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"Clear finished tasks"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); </w:t>
      </w:r>
      <w:r w:rsidRPr="00D71923">
        <w:rPr>
          <w:rFonts w:ascii="inherit" w:eastAsia="Times New Roman" w:hAnsi="inherit" w:cs="Courier New"/>
          <w:color w:val="008E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// clear button</w:t>
      </w:r>
    </w:p>
    <w:p w14:paraId="557C468B" w14:textId="77777777" w:rsidR="00D71923" w:rsidRPr="00D71923" w:rsidRDefault="00D71923" w:rsidP="00D71923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   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</w:t>
      </w:r>
      <w:proofErr w:type="spellStart"/>
      <w:proofErr w:type="gramStart"/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clear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setFont</w:t>
      </w:r>
      <w:proofErr w:type="spellEnd"/>
      <w:proofErr w:type="gramEnd"/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D71923">
        <w:rPr>
          <w:rFonts w:ascii="inherit" w:eastAsia="Times New Roman" w:hAnsi="inherit" w:cs="Courier New"/>
          <w:color w:val="C800A4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new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Font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D71923">
        <w:rPr>
          <w:rFonts w:ascii="inherit" w:eastAsia="Times New Roman" w:hAnsi="inherit" w:cs="Courier New"/>
          <w:color w:val="DF0002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"Sans-serif"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Font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ITALIC</w:t>
      </w:r>
      <w:proofErr w:type="spellEnd"/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D71923">
        <w:rPr>
          <w:rFonts w:ascii="inherit" w:eastAsia="Times New Roman" w:hAnsi="inherit" w:cs="Courier New"/>
          <w:color w:val="3A00DC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20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)); </w:t>
      </w:r>
      <w:r w:rsidRPr="00D71923">
        <w:rPr>
          <w:rFonts w:ascii="inherit" w:eastAsia="Times New Roman" w:hAnsi="inherit" w:cs="Courier New"/>
          <w:color w:val="008E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// set font</w:t>
      </w:r>
    </w:p>
    <w:p w14:paraId="1BAB355D" w14:textId="77777777" w:rsidR="00D71923" w:rsidRPr="00D71923" w:rsidRDefault="00D71923" w:rsidP="00D71923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   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</w:t>
      </w:r>
      <w:proofErr w:type="spellStart"/>
      <w:proofErr w:type="gramStart"/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clear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setBorder</w:t>
      </w:r>
      <w:proofErr w:type="spellEnd"/>
      <w:proofErr w:type="gramEnd"/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emptyBorder</w:t>
      </w:r>
      <w:proofErr w:type="spellEnd"/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); </w:t>
      </w:r>
      <w:r w:rsidRPr="00D71923">
        <w:rPr>
          <w:rFonts w:ascii="inherit" w:eastAsia="Times New Roman" w:hAnsi="inherit" w:cs="Courier New"/>
          <w:color w:val="008E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// remove border</w:t>
      </w:r>
    </w:p>
    <w:p w14:paraId="122AF5B9" w14:textId="77777777" w:rsidR="00D71923" w:rsidRPr="00D71923" w:rsidRDefault="00D71923" w:rsidP="00D71923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   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</w:t>
      </w:r>
      <w:proofErr w:type="spellStart"/>
      <w:proofErr w:type="gramStart"/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clear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setBackground</w:t>
      </w:r>
      <w:proofErr w:type="spellEnd"/>
      <w:proofErr w:type="gramEnd"/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orange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); </w:t>
      </w:r>
      <w:r w:rsidRPr="00D71923">
        <w:rPr>
          <w:rFonts w:ascii="inherit" w:eastAsia="Times New Roman" w:hAnsi="inherit" w:cs="Courier New"/>
          <w:color w:val="008E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// set background </w:t>
      </w:r>
      <w:proofErr w:type="spellStart"/>
      <w:r w:rsidRPr="00D71923">
        <w:rPr>
          <w:rFonts w:ascii="inherit" w:eastAsia="Times New Roman" w:hAnsi="inherit" w:cs="Courier New"/>
          <w:color w:val="008E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color</w:t>
      </w:r>
      <w:proofErr w:type="spellEnd"/>
    </w:p>
    <w:p w14:paraId="152171E2" w14:textId="77777777" w:rsidR="00D71923" w:rsidRPr="00D71923" w:rsidRDefault="00D71923" w:rsidP="00D71923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   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</w:t>
      </w:r>
      <w:proofErr w:type="spellStart"/>
      <w:r w:rsidRPr="00D71923">
        <w:rPr>
          <w:rFonts w:ascii="inherit" w:eastAsia="Times New Roman" w:hAnsi="inherit" w:cs="Courier New"/>
          <w:color w:val="C800A4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this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add</w:t>
      </w:r>
      <w:proofErr w:type="spellEnd"/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clear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); </w:t>
      </w:r>
      <w:r w:rsidRPr="00D71923">
        <w:rPr>
          <w:rFonts w:ascii="inherit" w:eastAsia="Times New Roman" w:hAnsi="inherit" w:cs="Courier New"/>
          <w:color w:val="008E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// add to footer</w:t>
      </w:r>
    </w:p>
    <w:p w14:paraId="3F1A9D01" w14:textId="77777777" w:rsidR="00D71923" w:rsidRPr="00D71923" w:rsidRDefault="00D71923" w:rsidP="00D71923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}</w:t>
      </w:r>
    </w:p>
    <w:p w14:paraId="7B060826" w14:textId="77777777" w:rsidR="00D71923" w:rsidRPr="00D71923" w:rsidRDefault="00D71923" w:rsidP="00D71923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</w:t>
      </w:r>
      <w:r w:rsidRPr="00D71923">
        <w:rPr>
          <w:rFonts w:ascii="inherit" w:eastAsia="Times New Roman" w:hAnsi="inherit" w:cs="Courier New"/>
          <w:color w:val="C800A4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public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JButton</w:t>
      </w:r>
      <w:proofErr w:type="spellEnd"/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getNewTask</w:t>
      </w:r>
      <w:proofErr w:type="spellEnd"/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3173A360" w14:textId="77777777" w:rsidR="00D71923" w:rsidRPr="00D71923" w:rsidRDefault="00D71923" w:rsidP="00D71923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   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</w:t>
      </w:r>
      <w:r w:rsidRPr="00D71923">
        <w:rPr>
          <w:rFonts w:ascii="inherit" w:eastAsia="Times New Roman" w:hAnsi="inherit" w:cs="Courier New"/>
          <w:color w:val="C800A4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return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addTask</w:t>
      </w:r>
      <w:proofErr w:type="spellEnd"/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C4F603C" w14:textId="77777777" w:rsidR="00D71923" w:rsidRPr="00D71923" w:rsidRDefault="00D71923" w:rsidP="00D71923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}</w:t>
      </w:r>
    </w:p>
    <w:p w14:paraId="4C2BA6C7" w14:textId="77777777" w:rsidR="00D71923" w:rsidRPr="00D71923" w:rsidRDefault="00D71923" w:rsidP="00D71923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</w:t>
      </w:r>
      <w:r w:rsidRPr="00D71923">
        <w:rPr>
          <w:rFonts w:ascii="inherit" w:eastAsia="Times New Roman" w:hAnsi="inherit" w:cs="Courier New"/>
          <w:color w:val="C800A4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public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JButton</w:t>
      </w:r>
      <w:proofErr w:type="spellEnd"/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getClear</w:t>
      </w:r>
      <w:proofErr w:type="spellEnd"/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41A9F6FC" w14:textId="77777777" w:rsidR="00D71923" w:rsidRPr="00D71923" w:rsidRDefault="00D71923" w:rsidP="00D71923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   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</w:t>
      </w:r>
      <w:r w:rsidRPr="00D71923">
        <w:rPr>
          <w:rFonts w:ascii="inherit" w:eastAsia="Times New Roman" w:hAnsi="inherit" w:cs="Courier New"/>
          <w:color w:val="C800A4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return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clear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0750175" w14:textId="77777777" w:rsidR="00D71923" w:rsidRPr="00D71923" w:rsidRDefault="00D71923" w:rsidP="00D71923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}</w:t>
      </w:r>
    </w:p>
    <w:p w14:paraId="13C5AC2A" w14:textId="77777777" w:rsidR="00D71923" w:rsidRPr="00D71923" w:rsidRDefault="00D71923" w:rsidP="00D71923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216A85C0" w14:textId="77777777" w:rsidR="00D71923" w:rsidRPr="00D71923" w:rsidRDefault="00D71923" w:rsidP="00D71923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71923">
        <w:rPr>
          <w:rFonts w:ascii="inherit" w:eastAsia="Times New Roman" w:hAnsi="inherit" w:cs="Courier New"/>
          <w:color w:val="C800A4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class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TitleBar</w:t>
      </w:r>
      <w:proofErr w:type="spellEnd"/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71923">
        <w:rPr>
          <w:rFonts w:ascii="inherit" w:eastAsia="Times New Roman" w:hAnsi="inherit" w:cs="Courier New"/>
          <w:color w:val="C800A4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extends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JPanel</w:t>
      </w:r>
      <w:proofErr w:type="spellEnd"/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E99DCF6" w14:textId="77777777" w:rsidR="00D71923" w:rsidRPr="00D71923" w:rsidRDefault="00D71923" w:rsidP="00D71923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</w:t>
      </w:r>
      <w:proofErr w:type="spellStart"/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Color</w:t>
      </w:r>
      <w:proofErr w:type="spellEnd"/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lightColor</w:t>
      </w:r>
      <w:proofErr w:type="spellEnd"/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71923">
        <w:rPr>
          <w:rFonts w:ascii="inherit" w:eastAsia="Times New Roman" w:hAnsi="inherit" w:cs="Courier New"/>
          <w:color w:val="C800A4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=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71923">
        <w:rPr>
          <w:rFonts w:ascii="inherit" w:eastAsia="Times New Roman" w:hAnsi="inherit" w:cs="Courier New"/>
          <w:color w:val="C800A4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new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Color</w:t>
      </w:r>
      <w:proofErr w:type="spellEnd"/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71923">
        <w:rPr>
          <w:rFonts w:ascii="inherit" w:eastAsia="Times New Roman" w:hAnsi="inherit" w:cs="Courier New"/>
          <w:color w:val="3A00DC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252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D71923">
        <w:rPr>
          <w:rFonts w:ascii="inherit" w:eastAsia="Times New Roman" w:hAnsi="inherit" w:cs="Courier New"/>
          <w:color w:val="3A00DC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221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D71923">
        <w:rPr>
          <w:rFonts w:ascii="inherit" w:eastAsia="Times New Roman" w:hAnsi="inherit" w:cs="Courier New"/>
          <w:color w:val="3A00DC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176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3FBE8469" w14:textId="77777777" w:rsidR="00D71923" w:rsidRPr="00D71923" w:rsidRDefault="00D71923" w:rsidP="00D71923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</w:t>
      </w:r>
      <w:proofErr w:type="spellStart"/>
      <w:proofErr w:type="gramStart"/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TitleBar</w:t>
      </w:r>
      <w:proofErr w:type="spellEnd"/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0AEA8F15" w14:textId="77777777" w:rsidR="00D71923" w:rsidRPr="00D71923" w:rsidRDefault="00D71923" w:rsidP="00D71923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   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</w:t>
      </w:r>
      <w:proofErr w:type="spellStart"/>
      <w:proofErr w:type="gramStart"/>
      <w:r w:rsidRPr="00D71923">
        <w:rPr>
          <w:rFonts w:ascii="inherit" w:eastAsia="Times New Roman" w:hAnsi="inherit" w:cs="Courier New"/>
          <w:color w:val="C800A4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this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setPreferredSize</w:t>
      </w:r>
      <w:proofErr w:type="spellEnd"/>
      <w:proofErr w:type="gramEnd"/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D71923">
        <w:rPr>
          <w:rFonts w:ascii="inherit" w:eastAsia="Times New Roman" w:hAnsi="inherit" w:cs="Courier New"/>
          <w:color w:val="C800A4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new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Dimension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D71923">
        <w:rPr>
          <w:rFonts w:ascii="inherit" w:eastAsia="Times New Roman" w:hAnsi="inherit" w:cs="Courier New"/>
          <w:color w:val="3A00DC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400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D71923">
        <w:rPr>
          <w:rFonts w:ascii="inherit" w:eastAsia="Times New Roman" w:hAnsi="inherit" w:cs="Courier New"/>
          <w:color w:val="3A00DC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80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)); </w:t>
      </w:r>
      <w:r w:rsidRPr="00D71923">
        <w:rPr>
          <w:rFonts w:ascii="inherit" w:eastAsia="Times New Roman" w:hAnsi="inherit" w:cs="Courier New"/>
          <w:color w:val="008E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// Size of the title bar</w:t>
      </w:r>
    </w:p>
    <w:p w14:paraId="637FD16C" w14:textId="77777777" w:rsidR="00D71923" w:rsidRPr="00D71923" w:rsidRDefault="00D71923" w:rsidP="00D71923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   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</w:t>
      </w:r>
      <w:proofErr w:type="spellStart"/>
      <w:proofErr w:type="gramStart"/>
      <w:r w:rsidRPr="00D71923">
        <w:rPr>
          <w:rFonts w:ascii="inherit" w:eastAsia="Times New Roman" w:hAnsi="inherit" w:cs="Courier New"/>
          <w:color w:val="C800A4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this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setBackground</w:t>
      </w:r>
      <w:proofErr w:type="spellEnd"/>
      <w:proofErr w:type="gramEnd"/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lightColor</w:t>
      </w:r>
      <w:proofErr w:type="spellEnd"/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); </w:t>
      </w:r>
      <w:r w:rsidRPr="00D71923">
        <w:rPr>
          <w:rFonts w:ascii="inherit" w:eastAsia="Times New Roman" w:hAnsi="inherit" w:cs="Courier New"/>
          <w:color w:val="008E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// </w:t>
      </w:r>
      <w:proofErr w:type="spellStart"/>
      <w:r w:rsidRPr="00D71923">
        <w:rPr>
          <w:rFonts w:ascii="inherit" w:eastAsia="Times New Roman" w:hAnsi="inherit" w:cs="Courier New"/>
          <w:color w:val="008E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Color</w:t>
      </w:r>
      <w:proofErr w:type="spellEnd"/>
      <w:r w:rsidRPr="00D71923">
        <w:rPr>
          <w:rFonts w:ascii="inherit" w:eastAsia="Times New Roman" w:hAnsi="inherit" w:cs="Courier New"/>
          <w:color w:val="008E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of the title bar</w:t>
      </w:r>
    </w:p>
    <w:p w14:paraId="3992104D" w14:textId="77777777" w:rsidR="00D71923" w:rsidRPr="00D71923" w:rsidRDefault="00D71923" w:rsidP="00D71923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   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</w:t>
      </w:r>
      <w:proofErr w:type="spellStart"/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JLabel</w:t>
      </w:r>
      <w:proofErr w:type="spellEnd"/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titleText</w:t>
      </w:r>
      <w:proofErr w:type="spellEnd"/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71923">
        <w:rPr>
          <w:rFonts w:ascii="inherit" w:eastAsia="Times New Roman" w:hAnsi="inherit" w:cs="Courier New"/>
          <w:color w:val="C800A4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=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71923">
        <w:rPr>
          <w:rFonts w:ascii="inherit" w:eastAsia="Times New Roman" w:hAnsi="inherit" w:cs="Courier New"/>
          <w:color w:val="C800A4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new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JLabel</w:t>
      </w:r>
      <w:proofErr w:type="spellEnd"/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71923">
        <w:rPr>
          <w:rFonts w:ascii="inherit" w:eastAsia="Times New Roman" w:hAnsi="inherit" w:cs="Courier New"/>
          <w:color w:val="DF0002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"To Do List"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); </w:t>
      </w:r>
      <w:r w:rsidRPr="00D71923">
        <w:rPr>
          <w:rFonts w:ascii="inherit" w:eastAsia="Times New Roman" w:hAnsi="inherit" w:cs="Courier New"/>
          <w:color w:val="008E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// Text of the title bar</w:t>
      </w:r>
    </w:p>
    <w:p w14:paraId="33881B50" w14:textId="77777777" w:rsidR="00D71923" w:rsidRPr="00D71923" w:rsidRDefault="00D71923" w:rsidP="00D71923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   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</w:t>
      </w:r>
      <w:proofErr w:type="spellStart"/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titleText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setPreferredSize</w:t>
      </w:r>
      <w:proofErr w:type="spellEnd"/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D71923">
        <w:rPr>
          <w:rFonts w:ascii="inherit" w:eastAsia="Times New Roman" w:hAnsi="inherit" w:cs="Courier New"/>
          <w:color w:val="C800A4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new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Dimension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71923">
        <w:rPr>
          <w:rFonts w:ascii="inherit" w:eastAsia="Times New Roman" w:hAnsi="inherit" w:cs="Courier New"/>
          <w:color w:val="3A00DC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200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D71923">
        <w:rPr>
          <w:rFonts w:ascii="inherit" w:eastAsia="Times New Roman" w:hAnsi="inherit" w:cs="Courier New"/>
          <w:color w:val="3A00DC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60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)); </w:t>
      </w:r>
      <w:r w:rsidRPr="00D71923">
        <w:rPr>
          <w:rFonts w:ascii="inherit" w:eastAsia="Times New Roman" w:hAnsi="inherit" w:cs="Courier New"/>
          <w:color w:val="008E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// Size of the text</w:t>
      </w:r>
    </w:p>
    <w:p w14:paraId="078C8E87" w14:textId="77777777" w:rsidR="00D71923" w:rsidRPr="00D71923" w:rsidRDefault="00D71923" w:rsidP="00D71923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   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</w:t>
      </w:r>
      <w:proofErr w:type="spellStart"/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titleText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setFont</w:t>
      </w:r>
      <w:proofErr w:type="spellEnd"/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D71923">
        <w:rPr>
          <w:rFonts w:ascii="inherit" w:eastAsia="Times New Roman" w:hAnsi="inherit" w:cs="Courier New"/>
          <w:color w:val="C800A4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new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Font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71923">
        <w:rPr>
          <w:rFonts w:ascii="inherit" w:eastAsia="Times New Roman" w:hAnsi="inherit" w:cs="Courier New"/>
          <w:color w:val="DF0002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"Sans-serif"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Font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BOLD</w:t>
      </w:r>
      <w:proofErr w:type="spellEnd"/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D71923">
        <w:rPr>
          <w:rFonts w:ascii="inherit" w:eastAsia="Times New Roman" w:hAnsi="inherit" w:cs="Courier New"/>
          <w:color w:val="3A00DC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20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)); </w:t>
      </w:r>
      <w:r w:rsidRPr="00D71923">
        <w:rPr>
          <w:rFonts w:ascii="inherit" w:eastAsia="Times New Roman" w:hAnsi="inherit" w:cs="Courier New"/>
          <w:color w:val="008E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// Font of the text</w:t>
      </w:r>
    </w:p>
    <w:p w14:paraId="364488F1" w14:textId="77777777" w:rsidR="00D71923" w:rsidRPr="00D71923" w:rsidRDefault="00D71923" w:rsidP="00D71923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   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</w:t>
      </w:r>
      <w:proofErr w:type="spellStart"/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titleText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setHorizontalAlignment</w:t>
      </w:r>
      <w:proofErr w:type="spellEnd"/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JLabel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CENTER</w:t>
      </w:r>
      <w:proofErr w:type="spellEnd"/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); </w:t>
      </w:r>
      <w:r w:rsidRPr="00D71923">
        <w:rPr>
          <w:rFonts w:ascii="inherit" w:eastAsia="Times New Roman" w:hAnsi="inherit" w:cs="Courier New"/>
          <w:color w:val="008E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// Align the text to the </w:t>
      </w:r>
      <w:proofErr w:type="spellStart"/>
      <w:r w:rsidRPr="00D71923">
        <w:rPr>
          <w:rFonts w:ascii="inherit" w:eastAsia="Times New Roman" w:hAnsi="inherit" w:cs="Courier New"/>
          <w:color w:val="008E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center</w:t>
      </w:r>
      <w:proofErr w:type="spellEnd"/>
    </w:p>
    <w:p w14:paraId="7E464C5B" w14:textId="77777777" w:rsidR="00D71923" w:rsidRPr="00D71923" w:rsidRDefault="00D71923" w:rsidP="00D71923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   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</w:t>
      </w:r>
      <w:proofErr w:type="spellStart"/>
      <w:r w:rsidRPr="00D71923">
        <w:rPr>
          <w:rFonts w:ascii="inherit" w:eastAsia="Times New Roman" w:hAnsi="inherit" w:cs="Courier New"/>
          <w:color w:val="C800A4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this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add</w:t>
      </w:r>
      <w:proofErr w:type="spellEnd"/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titleText</w:t>
      </w:r>
      <w:proofErr w:type="spellEnd"/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); </w:t>
      </w:r>
      <w:r w:rsidRPr="00D71923">
        <w:rPr>
          <w:rFonts w:ascii="inherit" w:eastAsia="Times New Roman" w:hAnsi="inherit" w:cs="Courier New"/>
          <w:color w:val="008E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// Add the text to the title bar</w:t>
      </w:r>
    </w:p>
    <w:p w14:paraId="69EC31D9" w14:textId="77777777" w:rsidR="00D71923" w:rsidRPr="00D71923" w:rsidRDefault="00D71923" w:rsidP="00D71923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}</w:t>
      </w:r>
    </w:p>
    <w:p w14:paraId="2541362A" w14:textId="77777777" w:rsidR="00D71923" w:rsidRPr="00D71923" w:rsidRDefault="00D71923" w:rsidP="00D71923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51C7A50D" w14:textId="77777777" w:rsidR="00D71923" w:rsidRPr="00D71923" w:rsidRDefault="00D71923" w:rsidP="00D71923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71923">
        <w:rPr>
          <w:rFonts w:ascii="inherit" w:eastAsia="Times New Roman" w:hAnsi="inherit" w:cs="Courier New"/>
          <w:color w:val="C800A4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class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AppFrame</w:t>
      </w:r>
      <w:proofErr w:type="spellEnd"/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71923">
        <w:rPr>
          <w:rFonts w:ascii="inherit" w:eastAsia="Times New Roman" w:hAnsi="inherit" w:cs="Courier New"/>
          <w:color w:val="C800A4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extends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JFrame</w:t>
      </w:r>
      <w:proofErr w:type="spellEnd"/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313BB9C" w14:textId="77777777" w:rsidR="00D71923" w:rsidRPr="00D71923" w:rsidRDefault="00D71923" w:rsidP="00D71923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</w:t>
      </w:r>
      <w:r w:rsidRPr="00D71923">
        <w:rPr>
          <w:rFonts w:ascii="inherit" w:eastAsia="Times New Roman" w:hAnsi="inherit" w:cs="Courier New"/>
          <w:color w:val="C800A4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private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TitleBar</w:t>
      </w:r>
      <w:proofErr w:type="spellEnd"/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title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57115259" w14:textId="77777777" w:rsidR="00D71923" w:rsidRPr="00D71923" w:rsidRDefault="00D71923" w:rsidP="00D71923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</w:t>
      </w:r>
      <w:r w:rsidRPr="00D71923">
        <w:rPr>
          <w:rFonts w:ascii="inherit" w:eastAsia="Times New Roman" w:hAnsi="inherit" w:cs="Courier New"/>
          <w:color w:val="C800A4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private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Footer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footer</w:t>
      </w:r>
      <w:proofErr w:type="spellEnd"/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4E90F1C7" w14:textId="77777777" w:rsidR="00D71923" w:rsidRPr="00D71923" w:rsidRDefault="00D71923" w:rsidP="00D71923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lastRenderedPageBreak/>
        <w:t xml:space="preserve">    </w:t>
      </w:r>
      <w:r w:rsidRPr="00D71923">
        <w:rPr>
          <w:rFonts w:ascii="inherit" w:eastAsia="Times New Roman" w:hAnsi="inherit" w:cs="Courier New"/>
          <w:color w:val="C800A4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private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List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list</w:t>
      </w:r>
      <w:proofErr w:type="spellEnd"/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9984A24" w14:textId="77777777" w:rsidR="00D71923" w:rsidRPr="00D71923" w:rsidRDefault="00D71923" w:rsidP="00D71923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</w:t>
      </w:r>
      <w:r w:rsidRPr="00D71923">
        <w:rPr>
          <w:rFonts w:ascii="inherit" w:eastAsia="Times New Roman" w:hAnsi="inherit" w:cs="Courier New"/>
          <w:color w:val="C800A4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private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JButton</w:t>
      </w:r>
      <w:proofErr w:type="spellEnd"/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newTask</w:t>
      </w:r>
      <w:proofErr w:type="spellEnd"/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526121AA" w14:textId="77777777" w:rsidR="00D71923" w:rsidRPr="00D71923" w:rsidRDefault="00D71923" w:rsidP="00D71923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</w:t>
      </w:r>
      <w:r w:rsidRPr="00D71923">
        <w:rPr>
          <w:rFonts w:ascii="inherit" w:eastAsia="Times New Roman" w:hAnsi="inherit" w:cs="Courier New"/>
          <w:color w:val="C800A4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private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JButton</w:t>
      </w:r>
      <w:proofErr w:type="spellEnd"/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clear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35567BF" w14:textId="77777777" w:rsidR="00D71923" w:rsidRPr="00D71923" w:rsidRDefault="00D71923" w:rsidP="00D71923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</w:t>
      </w:r>
      <w:proofErr w:type="spellStart"/>
      <w:proofErr w:type="gramStart"/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AppFrame</w:t>
      </w:r>
      <w:proofErr w:type="spellEnd"/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2E7A074B" w14:textId="77777777" w:rsidR="00D71923" w:rsidRPr="00D71923" w:rsidRDefault="00D71923" w:rsidP="00D71923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   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</w:t>
      </w:r>
      <w:proofErr w:type="spellStart"/>
      <w:proofErr w:type="gramStart"/>
      <w:r w:rsidRPr="00D71923">
        <w:rPr>
          <w:rFonts w:ascii="inherit" w:eastAsia="Times New Roman" w:hAnsi="inherit" w:cs="Courier New"/>
          <w:color w:val="C800A4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this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setSize</w:t>
      </w:r>
      <w:proofErr w:type="spellEnd"/>
      <w:proofErr w:type="gramEnd"/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D71923">
        <w:rPr>
          <w:rFonts w:ascii="inherit" w:eastAsia="Times New Roman" w:hAnsi="inherit" w:cs="Courier New"/>
          <w:color w:val="3A00DC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400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D71923">
        <w:rPr>
          <w:rFonts w:ascii="inherit" w:eastAsia="Times New Roman" w:hAnsi="inherit" w:cs="Courier New"/>
          <w:color w:val="3A00DC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600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); </w:t>
      </w:r>
      <w:r w:rsidRPr="00D71923">
        <w:rPr>
          <w:rFonts w:ascii="inherit" w:eastAsia="Times New Roman" w:hAnsi="inherit" w:cs="Courier New"/>
          <w:color w:val="008E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// 400 width and 600 height</w:t>
      </w:r>
    </w:p>
    <w:p w14:paraId="1A769A4C" w14:textId="77777777" w:rsidR="00D71923" w:rsidRPr="00D71923" w:rsidRDefault="00D71923" w:rsidP="00D71923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   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</w:t>
      </w:r>
      <w:proofErr w:type="spellStart"/>
      <w:proofErr w:type="gramStart"/>
      <w:r w:rsidRPr="00D71923">
        <w:rPr>
          <w:rFonts w:ascii="inherit" w:eastAsia="Times New Roman" w:hAnsi="inherit" w:cs="Courier New"/>
          <w:color w:val="C800A4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this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setDefaultCloseOperation</w:t>
      </w:r>
      <w:proofErr w:type="spellEnd"/>
      <w:proofErr w:type="gramEnd"/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JFrame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EXIT_ON_CLOSE</w:t>
      </w:r>
      <w:proofErr w:type="spellEnd"/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); </w:t>
      </w:r>
      <w:r w:rsidRPr="00D71923">
        <w:rPr>
          <w:rFonts w:ascii="inherit" w:eastAsia="Times New Roman" w:hAnsi="inherit" w:cs="Courier New"/>
          <w:color w:val="008E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// Close on exit</w:t>
      </w:r>
    </w:p>
    <w:p w14:paraId="530A051D" w14:textId="77777777" w:rsidR="00D71923" w:rsidRPr="00D71923" w:rsidRDefault="00D71923" w:rsidP="00D71923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   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</w:t>
      </w:r>
      <w:proofErr w:type="spellStart"/>
      <w:proofErr w:type="gramStart"/>
      <w:r w:rsidRPr="00D71923">
        <w:rPr>
          <w:rFonts w:ascii="inherit" w:eastAsia="Times New Roman" w:hAnsi="inherit" w:cs="Courier New"/>
          <w:color w:val="C800A4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this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setVisible</w:t>
      </w:r>
      <w:proofErr w:type="spellEnd"/>
      <w:proofErr w:type="gramEnd"/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D71923">
        <w:rPr>
          <w:rFonts w:ascii="inherit" w:eastAsia="Times New Roman" w:hAnsi="inherit" w:cs="Courier New"/>
          <w:color w:val="C800A4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true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); </w:t>
      </w:r>
      <w:r w:rsidRPr="00D71923">
        <w:rPr>
          <w:rFonts w:ascii="inherit" w:eastAsia="Times New Roman" w:hAnsi="inherit" w:cs="Courier New"/>
          <w:color w:val="008E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// Make visible</w:t>
      </w:r>
    </w:p>
    <w:p w14:paraId="42730985" w14:textId="77777777" w:rsidR="00D71923" w:rsidRPr="00D71923" w:rsidRDefault="00D71923" w:rsidP="00D71923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   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title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71923">
        <w:rPr>
          <w:rFonts w:ascii="inherit" w:eastAsia="Times New Roman" w:hAnsi="inherit" w:cs="Courier New"/>
          <w:color w:val="C800A4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=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71923">
        <w:rPr>
          <w:rFonts w:ascii="inherit" w:eastAsia="Times New Roman" w:hAnsi="inherit" w:cs="Courier New"/>
          <w:color w:val="C800A4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new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TitleBar</w:t>
      </w:r>
      <w:proofErr w:type="spellEnd"/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524100F1" w14:textId="77777777" w:rsidR="00D71923" w:rsidRPr="00D71923" w:rsidRDefault="00D71923" w:rsidP="00D71923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   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footer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71923">
        <w:rPr>
          <w:rFonts w:ascii="inherit" w:eastAsia="Times New Roman" w:hAnsi="inherit" w:cs="Courier New"/>
          <w:color w:val="C800A4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=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71923">
        <w:rPr>
          <w:rFonts w:ascii="inherit" w:eastAsia="Times New Roman" w:hAnsi="inherit" w:cs="Courier New"/>
          <w:color w:val="C800A4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new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Footer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22CDFE49" w14:textId="77777777" w:rsidR="00D71923" w:rsidRPr="00D71923" w:rsidRDefault="00D71923" w:rsidP="00D71923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   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list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71923">
        <w:rPr>
          <w:rFonts w:ascii="inherit" w:eastAsia="Times New Roman" w:hAnsi="inherit" w:cs="Courier New"/>
          <w:color w:val="C800A4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=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71923">
        <w:rPr>
          <w:rFonts w:ascii="inherit" w:eastAsia="Times New Roman" w:hAnsi="inherit" w:cs="Courier New"/>
          <w:color w:val="C800A4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new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List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53A0FD1A" w14:textId="77777777" w:rsidR="00D71923" w:rsidRPr="00D71923" w:rsidRDefault="00D71923" w:rsidP="00D71923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   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</w:t>
      </w:r>
      <w:proofErr w:type="spellStart"/>
      <w:proofErr w:type="gramStart"/>
      <w:r w:rsidRPr="00D71923">
        <w:rPr>
          <w:rFonts w:ascii="inherit" w:eastAsia="Times New Roman" w:hAnsi="inherit" w:cs="Courier New"/>
          <w:color w:val="C800A4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this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add</w:t>
      </w:r>
      <w:proofErr w:type="spellEnd"/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title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BorderLayout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NORTH</w:t>
      </w:r>
      <w:proofErr w:type="spellEnd"/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); </w:t>
      </w:r>
      <w:r w:rsidRPr="00D71923">
        <w:rPr>
          <w:rFonts w:ascii="inherit" w:eastAsia="Times New Roman" w:hAnsi="inherit" w:cs="Courier New"/>
          <w:color w:val="008E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// Add title bar on top of the screen</w:t>
      </w:r>
    </w:p>
    <w:p w14:paraId="621AAC54" w14:textId="77777777" w:rsidR="00D71923" w:rsidRPr="00D71923" w:rsidRDefault="00D71923" w:rsidP="00D71923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   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</w:t>
      </w:r>
      <w:proofErr w:type="spellStart"/>
      <w:proofErr w:type="gramStart"/>
      <w:r w:rsidRPr="00D71923">
        <w:rPr>
          <w:rFonts w:ascii="inherit" w:eastAsia="Times New Roman" w:hAnsi="inherit" w:cs="Courier New"/>
          <w:color w:val="C800A4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this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add</w:t>
      </w:r>
      <w:proofErr w:type="spellEnd"/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footer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BorderLayout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SOUTH</w:t>
      </w:r>
      <w:proofErr w:type="spellEnd"/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); </w:t>
      </w:r>
      <w:r w:rsidRPr="00D71923">
        <w:rPr>
          <w:rFonts w:ascii="inherit" w:eastAsia="Times New Roman" w:hAnsi="inherit" w:cs="Courier New"/>
          <w:color w:val="008E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// Add footer on bottom of the screen</w:t>
      </w:r>
    </w:p>
    <w:p w14:paraId="34520335" w14:textId="77777777" w:rsidR="00D71923" w:rsidRPr="00D71923" w:rsidRDefault="00D71923" w:rsidP="00D71923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   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</w:t>
      </w:r>
      <w:proofErr w:type="spellStart"/>
      <w:proofErr w:type="gramStart"/>
      <w:r w:rsidRPr="00D71923">
        <w:rPr>
          <w:rFonts w:ascii="inherit" w:eastAsia="Times New Roman" w:hAnsi="inherit" w:cs="Courier New"/>
          <w:color w:val="C800A4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this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add</w:t>
      </w:r>
      <w:proofErr w:type="spellEnd"/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list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BorderLayout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CENTER</w:t>
      </w:r>
      <w:proofErr w:type="spellEnd"/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); </w:t>
      </w:r>
      <w:r w:rsidRPr="00D71923">
        <w:rPr>
          <w:rFonts w:ascii="inherit" w:eastAsia="Times New Roman" w:hAnsi="inherit" w:cs="Courier New"/>
          <w:color w:val="008E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// Add list in middle of footer and title</w:t>
      </w:r>
    </w:p>
    <w:p w14:paraId="4951E949" w14:textId="77777777" w:rsidR="00D71923" w:rsidRPr="00D71923" w:rsidRDefault="00D71923" w:rsidP="00D71923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   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</w:t>
      </w:r>
      <w:proofErr w:type="spellStart"/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newTask</w:t>
      </w:r>
      <w:proofErr w:type="spellEnd"/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71923">
        <w:rPr>
          <w:rFonts w:ascii="inherit" w:eastAsia="Times New Roman" w:hAnsi="inherit" w:cs="Courier New"/>
          <w:color w:val="C800A4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=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footer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getNewTask</w:t>
      </w:r>
      <w:proofErr w:type="spellEnd"/>
      <w:proofErr w:type="gramEnd"/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>();</w:t>
      </w:r>
    </w:p>
    <w:p w14:paraId="666F77F9" w14:textId="77777777" w:rsidR="00D71923" w:rsidRPr="00D71923" w:rsidRDefault="00D71923" w:rsidP="00D71923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   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clear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71923">
        <w:rPr>
          <w:rFonts w:ascii="inherit" w:eastAsia="Times New Roman" w:hAnsi="inherit" w:cs="Courier New"/>
          <w:color w:val="C800A4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=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footer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getClear</w:t>
      </w:r>
      <w:proofErr w:type="spellEnd"/>
      <w:proofErr w:type="gramEnd"/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>();</w:t>
      </w:r>
    </w:p>
    <w:p w14:paraId="5D5A7F38" w14:textId="77777777" w:rsidR="00D71923" w:rsidRPr="00D71923" w:rsidRDefault="00D71923" w:rsidP="00D71923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   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</w:t>
      </w:r>
      <w:proofErr w:type="spellStart"/>
      <w:proofErr w:type="gramStart"/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addListeners</w:t>
      </w:r>
      <w:proofErr w:type="spellEnd"/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73CF7988" w14:textId="77777777" w:rsidR="00D71923" w:rsidRPr="00D71923" w:rsidRDefault="00D71923" w:rsidP="00D71923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}</w:t>
      </w:r>
    </w:p>
    <w:p w14:paraId="79764FB6" w14:textId="77777777" w:rsidR="00D71923" w:rsidRPr="00D71923" w:rsidRDefault="00D71923" w:rsidP="00D71923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</w:t>
      </w:r>
      <w:r w:rsidRPr="00D71923">
        <w:rPr>
          <w:rFonts w:ascii="inherit" w:eastAsia="Times New Roman" w:hAnsi="inherit" w:cs="Courier New"/>
          <w:color w:val="C800A4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public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71923">
        <w:rPr>
          <w:rFonts w:ascii="inherit" w:eastAsia="Times New Roman" w:hAnsi="inherit" w:cs="Courier New"/>
          <w:color w:val="C800A4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void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addListeners</w:t>
      </w:r>
      <w:proofErr w:type="spellEnd"/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4ADCFC51" w14:textId="77777777" w:rsidR="00D71923" w:rsidRPr="00D71923" w:rsidRDefault="00D71923" w:rsidP="00D71923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   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</w:t>
      </w:r>
      <w:proofErr w:type="spellStart"/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newTask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addMouseListener</w:t>
      </w:r>
      <w:proofErr w:type="spellEnd"/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D71923">
        <w:rPr>
          <w:rFonts w:ascii="inherit" w:eastAsia="Times New Roman" w:hAnsi="inherit" w:cs="Courier New"/>
          <w:color w:val="C800A4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new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MouseAdapter</w:t>
      </w:r>
      <w:proofErr w:type="spellEnd"/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1AC88B5E" w14:textId="77777777" w:rsidR="00D71923" w:rsidRPr="00D71923" w:rsidRDefault="00D71923" w:rsidP="00D71923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       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@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override</w:t>
      </w:r>
    </w:p>
    <w:p w14:paraId="1A9743C2" w14:textId="77777777" w:rsidR="00D71923" w:rsidRPr="00D71923" w:rsidRDefault="00D71923" w:rsidP="00D71923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       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</w:t>
      </w:r>
      <w:r w:rsidRPr="00D71923">
        <w:rPr>
          <w:rFonts w:ascii="inherit" w:eastAsia="Times New Roman" w:hAnsi="inherit" w:cs="Courier New"/>
          <w:color w:val="C800A4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public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71923">
        <w:rPr>
          <w:rFonts w:ascii="inherit" w:eastAsia="Times New Roman" w:hAnsi="inherit" w:cs="Courier New"/>
          <w:color w:val="C800A4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void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mousePressed</w:t>
      </w:r>
      <w:proofErr w:type="spellEnd"/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MouseEvent</w:t>
      </w:r>
      <w:proofErr w:type="spellEnd"/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e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380F1C34" w14:textId="77777777" w:rsidR="00D71923" w:rsidRPr="00D71923" w:rsidRDefault="00D71923" w:rsidP="00D71923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           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Task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task</w:t>
      </w:r>
      <w:proofErr w:type="spellEnd"/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71923">
        <w:rPr>
          <w:rFonts w:ascii="inherit" w:eastAsia="Times New Roman" w:hAnsi="inherit" w:cs="Courier New"/>
          <w:color w:val="C800A4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=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71923">
        <w:rPr>
          <w:rFonts w:ascii="inherit" w:eastAsia="Times New Roman" w:hAnsi="inherit" w:cs="Courier New"/>
          <w:color w:val="C800A4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new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Task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36B9CF9B" w14:textId="77777777" w:rsidR="00D71923" w:rsidRPr="00D71923" w:rsidRDefault="00D71923" w:rsidP="00D71923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           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</w:t>
      </w:r>
      <w:proofErr w:type="spellStart"/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list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add</w:t>
      </w:r>
      <w:proofErr w:type="spellEnd"/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task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); </w:t>
      </w:r>
      <w:r w:rsidRPr="00D71923">
        <w:rPr>
          <w:rFonts w:ascii="inherit" w:eastAsia="Times New Roman" w:hAnsi="inherit" w:cs="Courier New"/>
          <w:color w:val="008E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// Add new task to list</w:t>
      </w:r>
    </w:p>
    <w:p w14:paraId="115E498C" w14:textId="77777777" w:rsidR="00D71923" w:rsidRPr="00D71923" w:rsidRDefault="00D71923" w:rsidP="00D71923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           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</w:t>
      </w:r>
      <w:proofErr w:type="spellStart"/>
      <w:proofErr w:type="gramStart"/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list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updateNumbers</w:t>
      </w:r>
      <w:proofErr w:type="spellEnd"/>
      <w:proofErr w:type="gramEnd"/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(); </w:t>
      </w:r>
      <w:r w:rsidRPr="00D71923">
        <w:rPr>
          <w:rFonts w:ascii="inherit" w:eastAsia="Times New Roman" w:hAnsi="inherit" w:cs="Courier New"/>
          <w:color w:val="008E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// Updates the numbers of the tasks</w:t>
      </w:r>
    </w:p>
    <w:p w14:paraId="69384A56" w14:textId="77777777" w:rsidR="00D71923" w:rsidRPr="00D71923" w:rsidRDefault="00D71923" w:rsidP="00D71923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           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</w:t>
      </w:r>
      <w:proofErr w:type="spellStart"/>
      <w:proofErr w:type="gramStart"/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task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getDone</w:t>
      </w:r>
      <w:proofErr w:type="spellEnd"/>
      <w:proofErr w:type="gramEnd"/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>().</w:t>
      </w:r>
      <w:proofErr w:type="spellStart"/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addMouseListener</w:t>
      </w:r>
      <w:proofErr w:type="spellEnd"/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D71923">
        <w:rPr>
          <w:rFonts w:ascii="inherit" w:eastAsia="Times New Roman" w:hAnsi="inherit" w:cs="Courier New"/>
          <w:color w:val="C800A4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new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MouseAdapter</w:t>
      </w:r>
      <w:proofErr w:type="spellEnd"/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>() {</w:t>
      </w:r>
    </w:p>
    <w:p w14:paraId="2F88B436" w14:textId="77777777" w:rsidR="00D71923" w:rsidRPr="00D71923" w:rsidRDefault="00D71923" w:rsidP="00D71923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               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@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override</w:t>
      </w:r>
    </w:p>
    <w:p w14:paraId="2A7655D5" w14:textId="77777777" w:rsidR="00D71923" w:rsidRPr="00D71923" w:rsidRDefault="00D71923" w:rsidP="00D71923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               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</w:t>
      </w:r>
      <w:r w:rsidRPr="00D71923">
        <w:rPr>
          <w:rFonts w:ascii="inherit" w:eastAsia="Times New Roman" w:hAnsi="inherit" w:cs="Courier New"/>
          <w:color w:val="C800A4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public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71923">
        <w:rPr>
          <w:rFonts w:ascii="inherit" w:eastAsia="Times New Roman" w:hAnsi="inherit" w:cs="Courier New"/>
          <w:color w:val="C800A4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void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mousePressed</w:t>
      </w:r>
      <w:proofErr w:type="spellEnd"/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MouseEvent</w:t>
      </w:r>
      <w:proofErr w:type="spellEnd"/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e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18C79A88" w14:textId="77777777" w:rsidR="00D71923" w:rsidRPr="00D71923" w:rsidRDefault="00D71923" w:rsidP="00D71923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                   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</w:t>
      </w:r>
      <w:proofErr w:type="spellStart"/>
      <w:proofErr w:type="gramStart"/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task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changeState</w:t>
      </w:r>
      <w:proofErr w:type="spellEnd"/>
      <w:proofErr w:type="gramEnd"/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(); </w:t>
      </w:r>
      <w:r w:rsidRPr="00D71923">
        <w:rPr>
          <w:rFonts w:ascii="inherit" w:eastAsia="Times New Roman" w:hAnsi="inherit" w:cs="Courier New"/>
          <w:color w:val="008E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// Change </w:t>
      </w:r>
      <w:proofErr w:type="spellStart"/>
      <w:r w:rsidRPr="00D71923">
        <w:rPr>
          <w:rFonts w:ascii="inherit" w:eastAsia="Times New Roman" w:hAnsi="inherit" w:cs="Courier New"/>
          <w:color w:val="008E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color</w:t>
      </w:r>
      <w:proofErr w:type="spellEnd"/>
      <w:r w:rsidRPr="00D71923">
        <w:rPr>
          <w:rFonts w:ascii="inherit" w:eastAsia="Times New Roman" w:hAnsi="inherit" w:cs="Courier New"/>
          <w:color w:val="008E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of task</w:t>
      </w:r>
    </w:p>
    <w:p w14:paraId="3C801831" w14:textId="77777777" w:rsidR="00D71923" w:rsidRPr="00D71923" w:rsidRDefault="00D71923" w:rsidP="00D71923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                   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</w:t>
      </w:r>
      <w:proofErr w:type="spellStart"/>
      <w:proofErr w:type="gramStart"/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list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updateNumbers</w:t>
      </w:r>
      <w:proofErr w:type="spellEnd"/>
      <w:proofErr w:type="gramEnd"/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(); </w:t>
      </w:r>
      <w:r w:rsidRPr="00D71923">
        <w:rPr>
          <w:rFonts w:ascii="inherit" w:eastAsia="Times New Roman" w:hAnsi="inherit" w:cs="Courier New"/>
          <w:color w:val="008E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// Updates the numbers of the tasks</w:t>
      </w:r>
    </w:p>
    <w:p w14:paraId="192CDFE7" w14:textId="77777777" w:rsidR="00D71923" w:rsidRPr="00D71923" w:rsidRDefault="00D71923" w:rsidP="00D71923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                   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</w:t>
      </w:r>
      <w:proofErr w:type="gramStart"/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revalidate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); </w:t>
      </w:r>
      <w:r w:rsidRPr="00D71923">
        <w:rPr>
          <w:rFonts w:ascii="inherit" w:eastAsia="Times New Roman" w:hAnsi="inherit" w:cs="Courier New"/>
          <w:color w:val="008E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// Updates the frame</w:t>
      </w:r>
    </w:p>
    <w:p w14:paraId="69965B0F" w14:textId="77777777" w:rsidR="00D71923" w:rsidRPr="00D71923" w:rsidRDefault="00D71923" w:rsidP="00D71923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               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}</w:t>
      </w:r>
    </w:p>
    <w:p w14:paraId="48304CDA" w14:textId="77777777" w:rsidR="00D71923" w:rsidRPr="00D71923" w:rsidRDefault="00D71923" w:rsidP="00D71923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           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});</w:t>
      </w:r>
    </w:p>
    <w:p w14:paraId="00013173" w14:textId="77777777" w:rsidR="00D71923" w:rsidRPr="00D71923" w:rsidRDefault="00D71923" w:rsidP="00D71923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       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}</w:t>
      </w:r>
    </w:p>
    <w:p w14:paraId="48D2AB9E" w14:textId="77777777" w:rsidR="00D71923" w:rsidRPr="00D71923" w:rsidRDefault="00D71923" w:rsidP="00D71923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   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});</w:t>
      </w:r>
    </w:p>
    <w:p w14:paraId="550EB7FF" w14:textId="77777777" w:rsidR="00D71923" w:rsidRPr="00D71923" w:rsidRDefault="00D71923" w:rsidP="00D71923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   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</w:t>
      </w:r>
      <w:proofErr w:type="spellStart"/>
      <w:proofErr w:type="gramStart"/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clear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addMouseListener</w:t>
      </w:r>
      <w:proofErr w:type="spellEnd"/>
      <w:proofErr w:type="gramEnd"/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D71923">
        <w:rPr>
          <w:rFonts w:ascii="inherit" w:eastAsia="Times New Roman" w:hAnsi="inherit" w:cs="Courier New"/>
          <w:color w:val="C800A4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new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MouseAdapter</w:t>
      </w:r>
      <w:proofErr w:type="spellEnd"/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>() {</w:t>
      </w:r>
    </w:p>
    <w:p w14:paraId="30B5930B" w14:textId="77777777" w:rsidR="00D71923" w:rsidRPr="00D71923" w:rsidRDefault="00D71923" w:rsidP="00D71923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       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@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override</w:t>
      </w:r>
    </w:p>
    <w:p w14:paraId="40D6EBEE" w14:textId="77777777" w:rsidR="00D71923" w:rsidRPr="00D71923" w:rsidRDefault="00D71923" w:rsidP="00D71923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       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</w:t>
      </w:r>
      <w:r w:rsidRPr="00D71923">
        <w:rPr>
          <w:rFonts w:ascii="inherit" w:eastAsia="Times New Roman" w:hAnsi="inherit" w:cs="Courier New"/>
          <w:color w:val="C800A4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public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71923">
        <w:rPr>
          <w:rFonts w:ascii="inherit" w:eastAsia="Times New Roman" w:hAnsi="inherit" w:cs="Courier New"/>
          <w:color w:val="C800A4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void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mousePressed</w:t>
      </w:r>
      <w:proofErr w:type="spellEnd"/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MouseEvent</w:t>
      </w:r>
      <w:proofErr w:type="spellEnd"/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e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1025E8A0" w14:textId="77777777" w:rsidR="00D71923" w:rsidRPr="00D71923" w:rsidRDefault="00D71923" w:rsidP="00D71923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           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</w:t>
      </w:r>
      <w:proofErr w:type="spellStart"/>
      <w:proofErr w:type="gramStart"/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list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removeCompletedTasks</w:t>
      </w:r>
      <w:proofErr w:type="spellEnd"/>
      <w:proofErr w:type="gramEnd"/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(); </w:t>
      </w:r>
      <w:r w:rsidRPr="00D71923">
        <w:rPr>
          <w:rFonts w:ascii="inherit" w:eastAsia="Times New Roman" w:hAnsi="inherit" w:cs="Courier New"/>
          <w:color w:val="008E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// Removes all tasks that are done</w:t>
      </w:r>
    </w:p>
    <w:p w14:paraId="1959E977" w14:textId="77777777" w:rsidR="00D71923" w:rsidRPr="00D71923" w:rsidRDefault="00D71923" w:rsidP="00D71923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           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</w:t>
      </w:r>
      <w:proofErr w:type="gramStart"/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repaint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); </w:t>
      </w:r>
      <w:r w:rsidRPr="00D71923">
        <w:rPr>
          <w:rFonts w:ascii="inherit" w:eastAsia="Times New Roman" w:hAnsi="inherit" w:cs="Courier New"/>
          <w:color w:val="008E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// Repaints the list</w:t>
      </w:r>
    </w:p>
    <w:p w14:paraId="295E3B92" w14:textId="77777777" w:rsidR="00D71923" w:rsidRPr="00D71923" w:rsidRDefault="00D71923" w:rsidP="00D71923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       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}</w:t>
      </w:r>
    </w:p>
    <w:p w14:paraId="1F201281" w14:textId="77777777" w:rsidR="00D71923" w:rsidRPr="00D71923" w:rsidRDefault="00D71923" w:rsidP="00D71923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   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});</w:t>
      </w:r>
    </w:p>
    <w:p w14:paraId="2C7296C3" w14:textId="77777777" w:rsidR="00D71923" w:rsidRPr="00D71923" w:rsidRDefault="00D71923" w:rsidP="00D71923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}</w:t>
      </w:r>
    </w:p>
    <w:p w14:paraId="430E7DA6" w14:textId="77777777" w:rsidR="00D71923" w:rsidRPr="00D71923" w:rsidRDefault="00D71923" w:rsidP="00D71923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1DF715BC" w14:textId="77777777" w:rsidR="00D71923" w:rsidRPr="00D71923" w:rsidRDefault="00D71923" w:rsidP="00D71923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71923">
        <w:rPr>
          <w:rFonts w:ascii="inherit" w:eastAsia="Times New Roman" w:hAnsi="inherit" w:cs="Courier New"/>
          <w:color w:val="C800A4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public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71923">
        <w:rPr>
          <w:rFonts w:ascii="inherit" w:eastAsia="Times New Roman" w:hAnsi="inherit" w:cs="Courier New"/>
          <w:color w:val="C800A4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class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ToDoList</w:t>
      </w:r>
      <w:proofErr w:type="spellEnd"/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B098B44" w14:textId="77777777" w:rsidR="00D71923" w:rsidRPr="00D71923" w:rsidRDefault="00D71923" w:rsidP="00D71923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</w:t>
      </w:r>
      <w:r w:rsidRPr="00D71923">
        <w:rPr>
          <w:rFonts w:ascii="inherit" w:eastAsia="Times New Roman" w:hAnsi="inherit" w:cs="Courier New"/>
          <w:color w:val="C800A4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public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71923">
        <w:rPr>
          <w:rFonts w:ascii="inherit" w:eastAsia="Times New Roman" w:hAnsi="inherit" w:cs="Courier New"/>
          <w:color w:val="C800A4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static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71923">
        <w:rPr>
          <w:rFonts w:ascii="inherit" w:eastAsia="Times New Roman" w:hAnsi="inherit" w:cs="Courier New"/>
          <w:color w:val="C800A4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void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main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71923">
        <w:rPr>
          <w:rFonts w:ascii="inherit" w:eastAsia="Times New Roman" w:hAnsi="inherit" w:cs="Courier New"/>
          <w:color w:val="450084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String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args</w:t>
      </w:r>
      <w:proofErr w:type="spellEnd"/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>[]) {</w:t>
      </w:r>
    </w:p>
    <w:p w14:paraId="28306B7F" w14:textId="77777777" w:rsidR="00D71923" w:rsidRPr="00D71923" w:rsidRDefault="00D71923" w:rsidP="00D71923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   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</w:t>
      </w:r>
      <w:proofErr w:type="spellStart"/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AppFrame</w:t>
      </w:r>
      <w:proofErr w:type="spellEnd"/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frame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71923">
        <w:rPr>
          <w:rFonts w:ascii="inherit" w:eastAsia="Times New Roman" w:hAnsi="inherit" w:cs="Courier New"/>
          <w:color w:val="C800A4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=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71923">
        <w:rPr>
          <w:rFonts w:ascii="inherit" w:eastAsia="Times New Roman" w:hAnsi="inherit" w:cs="Courier New"/>
          <w:color w:val="C800A4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new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AppFrame</w:t>
      </w:r>
      <w:proofErr w:type="spellEnd"/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); </w:t>
      </w:r>
      <w:r w:rsidRPr="00D71923">
        <w:rPr>
          <w:rFonts w:ascii="inherit" w:eastAsia="Times New Roman" w:hAnsi="inherit" w:cs="Courier New"/>
          <w:color w:val="008E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// Create the frame</w:t>
      </w:r>
    </w:p>
    <w:p w14:paraId="6498BF07" w14:textId="77777777" w:rsidR="00D71923" w:rsidRPr="00D71923" w:rsidRDefault="00D71923" w:rsidP="00D71923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}</w:t>
      </w:r>
    </w:p>
    <w:p w14:paraId="52E54BDB" w14:textId="77777777" w:rsidR="00D71923" w:rsidRPr="00D71923" w:rsidRDefault="00D71923" w:rsidP="00D71923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419BE202" w14:textId="77777777" w:rsidR="00D71923" w:rsidRPr="00D71923" w:rsidRDefault="00D71923" w:rsidP="00D71923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>@</w:t>
      </w:r>
      <w:r w:rsidRPr="00D71923">
        <w:rPr>
          <w:rFonts w:ascii="inherit" w:eastAsia="Times New Roman" w:hAnsi="inherit" w:cs="Courier New"/>
          <w:color w:val="C800A4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interface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override</w:t>
      </w: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43A2B37" w14:textId="77777777" w:rsidR="00D71923" w:rsidRPr="00D71923" w:rsidRDefault="00D71923" w:rsidP="00D71923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71923">
        <w:rPr>
          <w:rFonts w:ascii="inherit" w:eastAsia="Times New Roman" w:hAnsi="inherit" w:cs="Courier New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16989135" w14:textId="77777777" w:rsidR="00D71923" w:rsidRPr="00D71923" w:rsidRDefault="00D71923" w:rsidP="00D71923">
      <w:pPr>
        <w:shd w:val="clear" w:color="auto" w:fill="FFFFFF"/>
        <w:spacing w:before="144" w:after="240" w:line="240" w:lineRule="auto"/>
        <w:textAlignment w:val="baseline"/>
        <w:outlineLvl w:val="1"/>
        <w:rPr>
          <w:rFonts w:ascii="Helvetica" w:eastAsia="Times New Roman" w:hAnsi="Helvetica" w:cs="Times New Roman"/>
          <w:b/>
          <w:bCs/>
          <w:color w:val="111111"/>
          <w:kern w:val="0"/>
          <w:sz w:val="45"/>
          <w:szCs w:val="45"/>
          <w:lang w:eastAsia="en-IN"/>
          <w14:ligatures w14:val="none"/>
        </w:rPr>
      </w:pPr>
      <w:r w:rsidRPr="00D71923">
        <w:rPr>
          <w:rFonts w:ascii="Helvetica" w:eastAsia="Times New Roman" w:hAnsi="Helvetica" w:cs="Times New Roman"/>
          <w:b/>
          <w:bCs/>
          <w:color w:val="111111"/>
          <w:kern w:val="0"/>
          <w:sz w:val="45"/>
          <w:szCs w:val="45"/>
          <w:lang w:eastAsia="en-IN"/>
          <w14:ligatures w14:val="none"/>
        </w:rPr>
        <w:t>Output:</w:t>
      </w:r>
    </w:p>
    <w:p w14:paraId="760768E1" w14:textId="77777777" w:rsidR="00D71923" w:rsidRPr="00D71923" w:rsidRDefault="00D71923" w:rsidP="00D71923">
      <w:pPr>
        <w:shd w:val="clear" w:color="auto" w:fill="FFFFFF"/>
        <w:spacing w:before="300" w:after="180" w:line="240" w:lineRule="auto"/>
        <w:textAlignment w:val="baseline"/>
        <w:rPr>
          <w:rFonts w:ascii="Helvetica" w:eastAsia="Times New Roman" w:hAnsi="Helvetica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D71923">
        <w:rPr>
          <w:rFonts w:ascii="Helvetica" w:eastAsia="Times New Roman" w:hAnsi="Helvetica" w:cs="Times New Roman"/>
          <w:color w:val="000000"/>
          <w:kern w:val="0"/>
          <w:sz w:val="26"/>
          <w:szCs w:val="26"/>
          <w:lang w:eastAsia="en-IN"/>
          <w14:ligatures w14:val="none"/>
        </w:rPr>
        <w:lastRenderedPageBreak/>
        <w:t>Now, hit the run button near the top of the main method or go to the left top corner and find the run button. After running To-Do List App in Java, we will encounter the following output, let’s see.</w:t>
      </w:r>
    </w:p>
    <w:p w14:paraId="154F7CA6" w14:textId="03F8503D" w:rsidR="00D71923" w:rsidRPr="00D71923" w:rsidRDefault="00D71923" w:rsidP="00D71923">
      <w:pPr>
        <w:spacing w:after="0" w:line="240" w:lineRule="auto"/>
        <w:textAlignment w:val="baseline"/>
        <w:rPr>
          <w:rFonts w:ascii="inherit" w:eastAsia="Times New Roman" w:hAnsi="inherit" w:cs="Times New Roman"/>
          <w:kern w:val="0"/>
          <w:sz w:val="20"/>
          <w:szCs w:val="20"/>
          <w:lang w:eastAsia="en-IN"/>
          <w14:ligatures w14:val="none"/>
        </w:rPr>
      </w:pPr>
      <w:r w:rsidRPr="00D71923">
        <w:rPr>
          <w:rFonts w:ascii="inherit" w:eastAsia="Times New Roman" w:hAnsi="inherit" w:cs="Times New Roman"/>
          <w:noProof/>
          <w:kern w:val="0"/>
          <w:sz w:val="20"/>
          <w:szCs w:val="20"/>
          <w:lang w:eastAsia="en-IN"/>
          <w14:ligatures w14:val="none"/>
        </w:rPr>
        <w:drawing>
          <wp:inline distT="0" distB="0" distL="0" distR="0" wp14:anchorId="53A1745B" wp14:editId="44016123">
            <wp:extent cx="4274820" cy="6560820"/>
            <wp:effectExtent l="0" t="0" r="0" b="0"/>
            <wp:docPr id="421403791" name="Picture 3" descr="output 1 for To-Do List App in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output 1 for To-Do List App in Jav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820" cy="656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6D97FD" w14:textId="77777777" w:rsidR="00D71923" w:rsidRPr="00D71923" w:rsidRDefault="00D71923" w:rsidP="00D71923">
      <w:pPr>
        <w:shd w:val="clear" w:color="auto" w:fill="FFFFFF"/>
        <w:spacing w:before="300" w:after="180" w:line="240" w:lineRule="auto"/>
        <w:textAlignment w:val="baseline"/>
        <w:rPr>
          <w:rFonts w:ascii="Helvetica" w:eastAsia="Times New Roman" w:hAnsi="Helvetica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D71923">
        <w:rPr>
          <w:rFonts w:ascii="Helvetica" w:eastAsia="Times New Roman" w:hAnsi="Helvetica" w:cs="Times New Roman"/>
          <w:color w:val="000000"/>
          <w:kern w:val="0"/>
          <w:sz w:val="26"/>
          <w:szCs w:val="26"/>
          <w:lang w:eastAsia="en-IN"/>
          <w14:ligatures w14:val="none"/>
        </w:rPr>
        <w:t>After the task is finished, you can mark them done.</w:t>
      </w:r>
    </w:p>
    <w:p w14:paraId="786C9AC6" w14:textId="0F7FB485" w:rsidR="00D71923" w:rsidRPr="00D71923" w:rsidRDefault="00D71923" w:rsidP="00D71923">
      <w:pPr>
        <w:spacing w:after="0" w:line="240" w:lineRule="auto"/>
        <w:textAlignment w:val="baseline"/>
        <w:rPr>
          <w:rFonts w:ascii="inherit" w:eastAsia="Times New Roman" w:hAnsi="inherit" w:cs="Times New Roman"/>
          <w:kern w:val="0"/>
          <w:sz w:val="20"/>
          <w:szCs w:val="20"/>
          <w:lang w:eastAsia="en-IN"/>
          <w14:ligatures w14:val="none"/>
        </w:rPr>
      </w:pPr>
      <w:r w:rsidRPr="00D71923">
        <w:rPr>
          <w:rFonts w:ascii="inherit" w:eastAsia="Times New Roman" w:hAnsi="inherit" w:cs="Times New Roman"/>
          <w:noProof/>
          <w:kern w:val="0"/>
          <w:sz w:val="20"/>
          <w:szCs w:val="20"/>
          <w:lang w:eastAsia="en-IN"/>
          <w14:ligatures w14:val="none"/>
        </w:rPr>
        <w:lastRenderedPageBreak/>
        <w:drawing>
          <wp:inline distT="0" distB="0" distL="0" distR="0" wp14:anchorId="73F9B859" wp14:editId="103655A1">
            <wp:extent cx="4229100" cy="6515100"/>
            <wp:effectExtent l="0" t="0" r="0" b="0"/>
            <wp:docPr id="1915891318" name="Picture 2" descr="output 2 for To-Do List App in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output 2 for To-Do List App in Jav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651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7AA446" w14:textId="77777777" w:rsidR="00D71923" w:rsidRPr="00D71923" w:rsidRDefault="00D71923" w:rsidP="00D71923">
      <w:pPr>
        <w:shd w:val="clear" w:color="auto" w:fill="FFFFFF"/>
        <w:spacing w:before="300" w:after="180" w:line="240" w:lineRule="auto"/>
        <w:textAlignment w:val="baseline"/>
        <w:rPr>
          <w:rFonts w:ascii="Helvetica" w:eastAsia="Times New Roman" w:hAnsi="Helvetica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D71923">
        <w:rPr>
          <w:rFonts w:ascii="Helvetica" w:eastAsia="Times New Roman" w:hAnsi="Helvetica" w:cs="Times New Roman"/>
          <w:color w:val="000000"/>
          <w:kern w:val="0"/>
          <w:sz w:val="26"/>
          <w:szCs w:val="26"/>
          <w:lang w:eastAsia="en-IN"/>
          <w14:ligatures w14:val="none"/>
        </w:rPr>
        <w:t>If you want to remove all the tasks you have marked as done just click on the clear finished tasks button and it will be removed.</w:t>
      </w:r>
    </w:p>
    <w:p w14:paraId="70FD057E" w14:textId="4E15F93F" w:rsidR="00D71923" w:rsidRPr="00D71923" w:rsidRDefault="00D71923" w:rsidP="00D71923">
      <w:pPr>
        <w:spacing w:after="0" w:line="240" w:lineRule="auto"/>
        <w:textAlignment w:val="baseline"/>
        <w:rPr>
          <w:ins w:id="0" w:author="Unknown"/>
          <w:rFonts w:ascii="Arial" w:eastAsia="Times New Roman" w:hAnsi="Arial" w:cs="Arial"/>
          <w:color w:val="555555"/>
          <w:kern w:val="0"/>
          <w:sz w:val="20"/>
          <w:szCs w:val="20"/>
          <w:bdr w:val="none" w:sz="0" w:space="0" w:color="auto" w:frame="1"/>
          <w:shd w:val="clear" w:color="auto" w:fill="FFF9C0"/>
          <w:lang w:eastAsia="en-IN"/>
          <w14:ligatures w14:val="none"/>
        </w:rPr>
      </w:pPr>
      <w:r w:rsidRPr="00D71923">
        <w:rPr>
          <w:rFonts w:ascii="inherit" w:eastAsia="Times New Roman" w:hAnsi="inherit" w:cs="Times New Roman"/>
          <w:noProof/>
          <w:kern w:val="0"/>
          <w:sz w:val="20"/>
          <w:szCs w:val="20"/>
          <w:lang w:eastAsia="en-IN"/>
          <w14:ligatures w14:val="none"/>
        </w:rPr>
        <w:lastRenderedPageBreak/>
        <w:drawing>
          <wp:inline distT="0" distB="0" distL="0" distR="0" wp14:anchorId="4E222C36" wp14:editId="682AD40E">
            <wp:extent cx="4183380" cy="6438900"/>
            <wp:effectExtent l="0" t="0" r="0" b="0"/>
            <wp:docPr id="103461128" name="Picture 1" descr="output 3 for To-Do List App in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output 3 for To-Do List App in Jav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3380" cy="643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C89A8D" w14:textId="77777777" w:rsidR="00D71923" w:rsidRPr="00D71923" w:rsidRDefault="00D71923" w:rsidP="00D71923">
      <w:pPr>
        <w:shd w:val="clear" w:color="auto" w:fill="FFFFFF"/>
        <w:spacing w:before="300" w:after="180" w:line="240" w:lineRule="auto"/>
        <w:textAlignment w:val="baseline"/>
        <w:rPr>
          <w:rFonts w:ascii="Helvetica" w:eastAsia="Times New Roman" w:hAnsi="Helvetica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D71923">
        <w:rPr>
          <w:rFonts w:ascii="Helvetica" w:eastAsia="Times New Roman" w:hAnsi="Helvetica" w:cs="Times New Roman"/>
          <w:color w:val="000000"/>
          <w:kern w:val="0"/>
          <w:sz w:val="26"/>
          <w:szCs w:val="26"/>
          <w:lang w:eastAsia="en-IN"/>
          <w14:ligatures w14:val="none"/>
        </w:rPr>
        <w:t>Once again you can click on the add task button and add more tasks to the list of tasks to accomplish.</w:t>
      </w:r>
    </w:p>
    <w:p w14:paraId="6BDDDCBA" w14:textId="68634911" w:rsidR="00D71923" w:rsidRPr="00D71923" w:rsidRDefault="00D71923" w:rsidP="00D71923">
      <w:pPr>
        <w:shd w:val="clear" w:color="auto" w:fill="FFFFFF"/>
        <w:spacing w:before="300" w:after="180" w:line="240" w:lineRule="auto"/>
        <w:textAlignment w:val="baseline"/>
        <w:rPr>
          <w:rFonts w:ascii="Helvetica" w:eastAsia="Times New Roman" w:hAnsi="Helvetica" w:cs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D71923">
        <w:rPr>
          <w:rFonts w:ascii="Helvetica" w:eastAsia="Times New Roman" w:hAnsi="Helvetica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So that was it. Hope you enjoyed building this beautiful project and learned from it. </w:t>
      </w:r>
    </w:p>
    <w:p w14:paraId="681F6EBA" w14:textId="77777777" w:rsidR="00B24D96" w:rsidRDefault="00B24D96"/>
    <w:sectPr w:rsidR="00B24D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8E946DE"/>
    <w:multiLevelType w:val="multilevel"/>
    <w:tmpl w:val="FA9AA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6B04C74"/>
    <w:multiLevelType w:val="multilevel"/>
    <w:tmpl w:val="98382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54200018">
    <w:abstractNumId w:val="0"/>
  </w:num>
  <w:num w:numId="2" w16cid:durableId="12286889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923"/>
    <w:rsid w:val="000A2A2A"/>
    <w:rsid w:val="00B1417F"/>
    <w:rsid w:val="00B24D96"/>
    <w:rsid w:val="00D24411"/>
    <w:rsid w:val="00D71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89355"/>
  <w15:chartTrackingRefBased/>
  <w15:docId w15:val="{9B93B833-031F-4B77-8CE4-B71C4025C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7192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D7192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192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D71923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</w:rPr>
  </w:style>
  <w:style w:type="paragraph" w:customStyle="1" w:styleId="msonormal0">
    <w:name w:val="msonormal"/>
    <w:basedOn w:val="Normal"/>
    <w:rsid w:val="00D719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D7192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71923"/>
    <w:rPr>
      <w:color w:val="800080"/>
      <w:u w:val="single"/>
    </w:rPr>
  </w:style>
  <w:style w:type="character" w:customStyle="1" w:styleId="flashwp-entry-meta-single-author">
    <w:name w:val="flashwp-entry-meta-single-author"/>
    <w:basedOn w:val="DefaultParagraphFont"/>
    <w:rsid w:val="00D71923"/>
  </w:style>
  <w:style w:type="character" w:customStyle="1" w:styleId="author">
    <w:name w:val="author"/>
    <w:basedOn w:val="DefaultParagraphFont"/>
    <w:rsid w:val="00D71923"/>
  </w:style>
  <w:style w:type="character" w:customStyle="1" w:styleId="flashwp-entry-meta-single-date">
    <w:name w:val="flashwp-entry-meta-single-date"/>
    <w:basedOn w:val="DefaultParagraphFont"/>
    <w:rsid w:val="00D71923"/>
  </w:style>
  <w:style w:type="paragraph" w:styleId="NormalWeb">
    <w:name w:val="Normal (Web)"/>
    <w:basedOn w:val="Normal"/>
    <w:uiPriority w:val="99"/>
    <w:semiHidden/>
    <w:unhideWhenUsed/>
    <w:rsid w:val="00D719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71923"/>
    <w:rPr>
      <w:b/>
      <w:bCs/>
    </w:rPr>
  </w:style>
  <w:style w:type="character" w:customStyle="1" w:styleId="dashicon">
    <w:name w:val="dashicon"/>
    <w:basedOn w:val="DefaultParagraphFont"/>
    <w:rsid w:val="00D7192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19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1923"/>
    <w:rPr>
      <w:rFonts w:ascii="Courier New" w:eastAsia="Times New Roman" w:hAnsi="Courier New" w:cs="Courier New"/>
      <w:kern w:val="0"/>
      <w:sz w:val="20"/>
      <w:szCs w:val="20"/>
      <w:lang w:eastAsia="en-IN"/>
    </w:rPr>
  </w:style>
  <w:style w:type="character" w:customStyle="1" w:styleId="acefold-widget">
    <w:name w:val="ace_fold-widget"/>
    <w:basedOn w:val="DefaultParagraphFont"/>
    <w:rsid w:val="00D71923"/>
  </w:style>
  <w:style w:type="character" w:customStyle="1" w:styleId="acekeyword">
    <w:name w:val="ace_keyword"/>
    <w:basedOn w:val="DefaultParagraphFont"/>
    <w:rsid w:val="00D71923"/>
  </w:style>
  <w:style w:type="character" w:customStyle="1" w:styleId="aceidentifier">
    <w:name w:val="ace_identifier"/>
    <w:basedOn w:val="DefaultParagraphFont"/>
    <w:rsid w:val="00D71923"/>
  </w:style>
  <w:style w:type="character" w:customStyle="1" w:styleId="aceconstant">
    <w:name w:val="ace_constant"/>
    <w:basedOn w:val="DefaultParagraphFont"/>
    <w:rsid w:val="00D71923"/>
  </w:style>
  <w:style w:type="character" w:customStyle="1" w:styleId="aceindent-guide">
    <w:name w:val="ace_indent-guide"/>
    <w:basedOn w:val="DefaultParagraphFont"/>
    <w:rsid w:val="00D71923"/>
  </w:style>
  <w:style w:type="character" w:customStyle="1" w:styleId="acecomment">
    <w:name w:val="ace_comment"/>
    <w:basedOn w:val="DefaultParagraphFont"/>
    <w:rsid w:val="00D71923"/>
  </w:style>
  <w:style w:type="character" w:customStyle="1" w:styleId="acestring">
    <w:name w:val="ace_string"/>
    <w:basedOn w:val="DefaultParagraphFont"/>
    <w:rsid w:val="00D71923"/>
  </w:style>
  <w:style w:type="character" w:customStyle="1" w:styleId="acesupport">
    <w:name w:val="ace_support"/>
    <w:basedOn w:val="DefaultParagraphFont"/>
    <w:rsid w:val="00D719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2967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75257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1312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040463">
              <w:marLeft w:val="0"/>
              <w:marRight w:val="0"/>
              <w:marTop w:val="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174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318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002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4467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374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627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2921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299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616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600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856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292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794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691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4650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2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232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29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795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4862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706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754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059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32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5253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951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662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3651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370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510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750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388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593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591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235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881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015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70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249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5057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464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6164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108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7433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699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055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8983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740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6653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6794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333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336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5545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8987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8457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0513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218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565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329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49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1764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474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94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9311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219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610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1919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6085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6126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6464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947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416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005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7199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1117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404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5425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3496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0582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7429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445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7373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5400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28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598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157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5960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6516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8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712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472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1428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456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370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4778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4264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2741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1837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2311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310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8914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103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479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459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9542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92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9237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676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685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04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569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498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974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084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288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29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61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616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143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009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295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6651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87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9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9380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139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2534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347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497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1942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852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65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4110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640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3681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18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828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718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376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149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5391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247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797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1081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237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1539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031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1798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4167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816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742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977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541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9708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41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7819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069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022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150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4611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097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5065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998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5563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356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649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052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908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0603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47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5365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6619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1809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474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1871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517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6255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50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699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8104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210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70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1986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8154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5272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0743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825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726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7042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925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6670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39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279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3135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60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159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397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925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407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208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018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161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923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183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985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4897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782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045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81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1702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1665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835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862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7745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8551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0619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7292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7615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6187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421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419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8658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7137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6019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618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3376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2967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061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4967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798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954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816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283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546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819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135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335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3075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7294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9363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225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20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2723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741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9083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47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430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9158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7225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327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3161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0902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4809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0700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7435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4948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9556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8668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8694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2516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7282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5371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8122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5487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7366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0857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3701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7430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4462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8141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3315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1215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6790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4190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015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8549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5665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9555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8571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4601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9381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2202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7271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6753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5440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7260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9231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9705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2328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9530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0224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8827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1660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8246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0481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5315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8803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9792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7223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2427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8350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551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9991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5263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2909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5958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2797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2957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7805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9376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9706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704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0447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2360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4553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0020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1261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4053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120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6238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6983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8464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2720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5301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5062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1155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0950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0953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5740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5263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3407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9389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8129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8706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7873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8203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9560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7180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9067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063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0316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0239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6142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0233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7890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1421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7107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8880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7050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5110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4236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6308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5328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4760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0954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6681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2201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1965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1550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1585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0669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6322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128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0405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0232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0543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6696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2956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0521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082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1000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1321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5968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4688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2303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2093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3815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9533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5503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0557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5280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4157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9128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9928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5831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4901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5788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6258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4770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9270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6584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0182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542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3341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2994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7582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8531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6076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4174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3772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0116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1836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7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0739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0264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7344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0225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717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8603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1329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9742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0688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5357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3313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8354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5272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1153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9707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0459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2780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8482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2776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538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9732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4629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5235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3905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9999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0004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1410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hyperlink" Target="https://copyassignment.com/to-do-list-app-in-java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8</Pages>
  <Words>1368</Words>
  <Characters>7803</Characters>
  <Application>Microsoft Office Word</Application>
  <DocSecurity>0</DocSecurity>
  <Lines>65</Lines>
  <Paragraphs>18</Paragraphs>
  <ScaleCrop>false</ScaleCrop>
  <Company/>
  <LinksUpToDate>false</LinksUpToDate>
  <CharactersWithSpaces>9153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nikhitha thammishetti</dc:creator>
  <cp:keywords/>
  <dc:description/>
  <cp:lastModifiedBy>nikhitha thammishetti</cp:lastModifiedBy>
  <cp:revision>3</cp:revision>
  <dcterms:created xsi:type="dcterms:W3CDTF">2024-02-21T16:44:00Z</dcterms:created>
  <dcterms:modified xsi:type="dcterms:W3CDTF">2024-02-21T17:03:00Z</dcterms:modified>
</cp:coreProperties>
</file>